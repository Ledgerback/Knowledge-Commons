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36FE1" w:rsidRDefault="00C36FE1">
      <w:pPr>
        <w:shd w:val="clear" w:color="auto" w:fill="FFFFFF"/>
        <w:spacing w:before="100" w:after="100"/>
        <w:rPr>
          <w:color w:val="222222"/>
          <w:sz w:val="21"/>
          <w:szCs w:val="21"/>
        </w:rPr>
      </w:pPr>
    </w:p>
    <w:p w14:paraId="00000002" w14:textId="77777777" w:rsidR="00C36FE1" w:rsidRDefault="006A387B">
      <w:pPr>
        <w:pStyle w:val="Title"/>
        <w:shd w:val="clear" w:color="auto" w:fill="FFFFFF"/>
        <w:spacing w:before="100" w:after="100"/>
      </w:pPr>
      <w:bookmarkStart w:id="0" w:name="_7crpi42y7rnp" w:colFirst="0" w:colLast="0"/>
      <w:bookmarkEnd w:id="0"/>
      <w:commentRangeStart w:id="1"/>
      <w:r>
        <w:t xml:space="preserve">Community-Neutral Peer Production License/ Radical Peer Production License </w:t>
      </w:r>
      <w:ins w:id="2" w:author="charles adjovu" w:date="2020-01-27T08:26:00Z">
        <w:r>
          <w:t>/ Radical Commons License</w:t>
        </w:r>
      </w:ins>
      <w:commentRangeEnd w:id="1"/>
      <w:r>
        <w:commentReference w:id="1"/>
      </w:r>
      <w:r>
        <w:t>/ Commonwealth Protocol Reciprocity License/ Commonwealth Reciprocity License</w:t>
      </w:r>
    </w:p>
    <w:p w14:paraId="00000003" w14:textId="77777777" w:rsidR="00C36FE1" w:rsidRDefault="006A387B">
      <w:pPr>
        <w:shd w:val="clear" w:color="auto" w:fill="FFFFFF"/>
        <w:spacing w:before="100" w:after="100"/>
        <w:rPr>
          <w:color w:val="222222"/>
          <w:sz w:val="21"/>
          <w:szCs w:val="21"/>
        </w:rPr>
      </w:pPr>
      <w:commentRangeStart w:id="3"/>
      <w:commentRangeStart w:id="4"/>
      <w:commentRangeStart w:id="5"/>
      <w:r>
        <w:rPr>
          <w:color w:val="222222"/>
          <w:sz w:val="21"/>
          <w:szCs w:val="21"/>
        </w:rPr>
        <w:t>THE WORK (AS DEFINED BELOW) IS PROVIDED UNDER THE TERMS OF THIS COPY</w:t>
      </w:r>
      <w:del w:id="6" w:author="charles adjovu" w:date="2020-06-06T16:24:00Z">
        <w:r w:rsidDel="00D55841">
          <w:rPr>
            <w:color w:val="222222"/>
            <w:sz w:val="21"/>
            <w:szCs w:val="21"/>
          </w:rPr>
          <w:delText>FAR</w:delText>
        </w:r>
      </w:del>
      <w:r>
        <w:rPr>
          <w:color w:val="222222"/>
          <w:sz w:val="21"/>
          <w:szCs w:val="21"/>
        </w:rPr>
        <w:t>LEFT PUBLIC LICENSE (“LICENSE”). THE WORK IS PROTECTED BY COPYRIGHT AND ALL OTHER APPLICABLE LAWS. ANY USE OF THE WORK OTHER THAN AS AUTHORIZED UNDER THIS LICENSE OR COPYRIGHT LAW IS PROHIBITED. BY EXERCISING ANY RIGHTS TO THE WORK PROVIDED IN THIS LICENSE, YOU AGREE TO BE BOUND BY THE TERMS OF THIS LICENSE. TO THE EXTENT THIS LICENSE MAY BE CONSIDERED TO BE A CONTRACT, THE LICENSOR GRANTS YOU THE RIGHTS CONTAINED HERE IN AS CONSIDERATION FOR ACCEPTING THE TERMS AND CONDITIONS OF THIS LICENSE AND FOR AGREEING TO BE BOUND BY THE TERMS AND CONDITIONS OF THIS LICENSE.</w:t>
      </w:r>
      <w:commentRangeEnd w:id="3"/>
      <w:r>
        <w:commentReference w:id="3"/>
      </w:r>
      <w:commentRangeEnd w:id="4"/>
      <w:r>
        <w:commentReference w:id="4"/>
      </w:r>
      <w:commentRangeEnd w:id="5"/>
      <w:r>
        <w:commentReference w:id="5"/>
      </w:r>
    </w:p>
    <w:p w14:paraId="00000004" w14:textId="77777777" w:rsidR="00C36FE1" w:rsidRDefault="006A387B">
      <w:pPr>
        <w:pStyle w:val="Heading3"/>
        <w:keepNext w:val="0"/>
        <w:keepLines w:val="0"/>
        <w:pBdr>
          <w:top w:val="none" w:sz="0" w:space="6" w:color="auto"/>
        </w:pBdr>
        <w:shd w:val="clear" w:color="auto" w:fill="FFFFFF"/>
        <w:spacing w:before="80" w:after="0" w:line="384" w:lineRule="auto"/>
        <w:rPr>
          <w:b/>
          <w:color w:val="000000"/>
          <w:sz w:val="31"/>
          <w:szCs w:val="31"/>
        </w:rPr>
      </w:pPr>
      <w:bookmarkStart w:id="7" w:name="_brhphmv3wh62" w:colFirst="0" w:colLast="0"/>
      <w:bookmarkEnd w:id="7"/>
      <w:commentRangeStart w:id="8"/>
      <w:commentRangeStart w:id="9"/>
      <w:commentRangeStart w:id="10"/>
      <w:commentRangeStart w:id="11"/>
      <w:commentRangeStart w:id="12"/>
      <w:r>
        <w:rPr>
          <w:b/>
          <w:color w:val="000000"/>
          <w:sz w:val="31"/>
          <w:szCs w:val="31"/>
        </w:rPr>
        <w:t>1. DEFINITIONS</w:t>
      </w:r>
      <w:commentRangeEnd w:id="8"/>
      <w:r>
        <w:commentReference w:id="8"/>
      </w:r>
      <w:commentRangeEnd w:id="9"/>
      <w:r>
        <w:commentReference w:id="9"/>
      </w:r>
      <w:commentRangeEnd w:id="10"/>
      <w:r>
        <w:commentReference w:id="10"/>
      </w:r>
      <w:commentRangeEnd w:id="11"/>
      <w:r>
        <w:commentReference w:id="11"/>
      </w:r>
      <w:commentRangeEnd w:id="12"/>
      <w:r>
        <w:commentReference w:id="12"/>
      </w:r>
    </w:p>
    <w:p w14:paraId="00000005" w14:textId="77777777" w:rsidR="00C36FE1" w:rsidRDefault="006A387B">
      <w:pPr>
        <w:spacing w:before="40" w:after="140"/>
        <w:ind w:left="340"/>
        <w:rPr>
          <w:color w:val="222222"/>
          <w:sz w:val="21"/>
          <w:szCs w:val="21"/>
          <w:highlight w:val="white"/>
        </w:rPr>
      </w:pPr>
      <w:r>
        <w:rPr>
          <w:color w:val="222222"/>
          <w:sz w:val="21"/>
          <w:szCs w:val="21"/>
          <w:highlight w:val="white"/>
        </w:rPr>
        <w:t xml:space="preserve">a. </w:t>
      </w:r>
      <w:r>
        <w:rPr>
          <w:b/>
          <w:color w:val="222222"/>
          <w:sz w:val="21"/>
          <w:szCs w:val="21"/>
          <w:highlight w:val="white"/>
        </w:rPr>
        <w:t>“Adaptation”</w:t>
      </w:r>
      <w:r>
        <w:rPr>
          <w:color w:val="222222"/>
          <w:sz w:val="21"/>
          <w:szCs w:val="21"/>
          <w:highlight w:val="white"/>
        </w:rPr>
        <w:t xml:space="preserve">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w:t>
      </w:r>
      <w:r>
        <w:rPr>
          <w:color w:val="222222"/>
          <w:sz w:val="21"/>
          <w:szCs w:val="21"/>
          <w:highlight w:val="white"/>
        </w:rPr>
        <w:lastRenderedPageBreak/>
        <w:t>the avoidance of doubt, where the Work is a musical work, performance or phonogram, the synchronization of the Work in timed-relation with a moving image (“synching”) will be considered an Adaptation for the purpose of this License.</w:t>
      </w:r>
    </w:p>
    <w:p w14:paraId="00000006" w14:textId="77777777" w:rsidR="00C36FE1" w:rsidRDefault="006A387B">
      <w:pPr>
        <w:spacing w:before="40" w:after="140"/>
        <w:ind w:left="340"/>
        <w:rPr>
          <w:color w:val="222222"/>
          <w:sz w:val="21"/>
          <w:szCs w:val="21"/>
          <w:highlight w:val="white"/>
        </w:rPr>
      </w:pPr>
      <w:r>
        <w:rPr>
          <w:color w:val="222222"/>
          <w:sz w:val="21"/>
          <w:szCs w:val="21"/>
          <w:highlight w:val="white"/>
        </w:rPr>
        <w:t xml:space="preserve">b. </w:t>
      </w:r>
      <w:r>
        <w:rPr>
          <w:b/>
          <w:color w:val="222222"/>
          <w:sz w:val="21"/>
          <w:szCs w:val="21"/>
          <w:highlight w:val="white"/>
        </w:rPr>
        <w:t>“Collection”</w:t>
      </w:r>
      <w:r>
        <w:rPr>
          <w:color w:val="222222"/>
          <w:sz w:val="21"/>
          <w:szCs w:val="21"/>
          <w:highlight w:val="white"/>
        </w:rPr>
        <w:t xml:space="preserve">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14:paraId="00000007" w14:textId="77777777" w:rsidR="00C36FE1" w:rsidRDefault="006A387B">
      <w:pPr>
        <w:spacing w:before="40" w:after="140"/>
        <w:ind w:left="340"/>
        <w:rPr>
          <w:color w:val="222222"/>
          <w:sz w:val="21"/>
          <w:szCs w:val="21"/>
          <w:highlight w:val="white"/>
        </w:rPr>
      </w:pPr>
      <w:r>
        <w:rPr>
          <w:color w:val="222222"/>
          <w:sz w:val="21"/>
          <w:szCs w:val="21"/>
          <w:highlight w:val="white"/>
        </w:rPr>
        <w:t xml:space="preserve">c. </w:t>
      </w:r>
      <w:r>
        <w:rPr>
          <w:b/>
          <w:color w:val="222222"/>
          <w:sz w:val="21"/>
          <w:szCs w:val="21"/>
          <w:highlight w:val="white"/>
        </w:rPr>
        <w:t>“Distribute”</w:t>
      </w:r>
      <w:r>
        <w:rPr>
          <w:color w:val="222222"/>
          <w:sz w:val="21"/>
          <w:szCs w:val="21"/>
          <w:highlight w:val="white"/>
        </w:rPr>
        <w:t xml:space="preserve"> means to make available to the public the original and copies of the Work or Adaptation, as appropriate, through sale, gift or any other transfer of possession or ownership.</w:t>
      </w:r>
    </w:p>
    <w:p w14:paraId="00000008" w14:textId="77777777" w:rsidR="00C36FE1" w:rsidRDefault="006A387B">
      <w:pPr>
        <w:spacing w:before="40" w:after="140"/>
        <w:ind w:left="340"/>
        <w:rPr>
          <w:color w:val="222222"/>
          <w:sz w:val="21"/>
          <w:szCs w:val="21"/>
          <w:highlight w:val="white"/>
        </w:rPr>
      </w:pPr>
      <w:r>
        <w:rPr>
          <w:color w:val="222222"/>
          <w:sz w:val="21"/>
          <w:szCs w:val="21"/>
          <w:highlight w:val="white"/>
        </w:rPr>
        <w:t xml:space="preserve">d. </w:t>
      </w:r>
      <w:r>
        <w:rPr>
          <w:b/>
          <w:color w:val="222222"/>
          <w:sz w:val="21"/>
          <w:szCs w:val="21"/>
          <w:highlight w:val="white"/>
        </w:rPr>
        <w:t>“Licensor”</w:t>
      </w:r>
      <w:r>
        <w:rPr>
          <w:color w:val="222222"/>
          <w:sz w:val="21"/>
          <w:szCs w:val="21"/>
          <w:highlight w:val="white"/>
        </w:rPr>
        <w:t xml:space="preserve"> means the individual, individuals, entity or entities that offer(s) the Work under the terms of this License.</w:t>
      </w:r>
    </w:p>
    <w:p w14:paraId="00000009" w14:textId="77777777" w:rsidR="00C36FE1" w:rsidRDefault="006A387B">
      <w:pPr>
        <w:spacing w:before="40" w:after="140"/>
        <w:ind w:left="340"/>
        <w:rPr>
          <w:color w:val="222222"/>
          <w:sz w:val="21"/>
          <w:szCs w:val="21"/>
          <w:highlight w:val="white"/>
        </w:rPr>
      </w:pPr>
      <w:r>
        <w:rPr>
          <w:color w:val="222222"/>
          <w:sz w:val="21"/>
          <w:szCs w:val="21"/>
          <w:highlight w:val="white"/>
        </w:rPr>
        <w:t xml:space="preserve">e. </w:t>
      </w:r>
      <w:r>
        <w:rPr>
          <w:b/>
          <w:color w:val="222222"/>
          <w:sz w:val="21"/>
          <w:szCs w:val="21"/>
          <w:highlight w:val="white"/>
        </w:rPr>
        <w:t>“Original Author”</w:t>
      </w:r>
      <w:r>
        <w:rPr>
          <w:color w:val="222222"/>
          <w:sz w:val="21"/>
          <w:szCs w:val="21"/>
          <w:highlight w:val="white"/>
        </w:rPr>
        <w:t xml:space="preserve"> means, in the case of a literary or artistic work, the individual, individuals, entity or entities who created the Work or if no individual or entity can be identified, the publisher; and in addition (</w:t>
      </w:r>
      <w:proofErr w:type="spellStart"/>
      <w:r>
        <w:rPr>
          <w:color w:val="222222"/>
          <w:sz w:val="21"/>
          <w:szCs w:val="21"/>
          <w:highlight w:val="white"/>
        </w:rPr>
        <w:t>i</w:t>
      </w:r>
      <w:proofErr w:type="spellEnd"/>
      <w:r>
        <w:rPr>
          <w:color w:val="222222"/>
          <w:sz w:val="21"/>
          <w:szCs w:val="21"/>
          <w:highlight w:val="white"/>
        </w:rPr>
        <w:t>)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14:paraId="0000000A" w14:textId="77777777" w:rsidR="00C36FE1" w:rsidRDefault="006A387B">
      <w:pPr>
        <w:spacing w:before="40" w:after="140"/>
        <w:ind w:left="340"/>
        <w:rPr>
          <w:color w:val="222222"/>
          <w:sz w:val="21"/>
          <w:szCs w:val="21"/>
          <w:highlight w:val="white"/>
        </w:rPr>
      </w:pPr>
      <w:r>
        <w:rPr>
          <w:color w:val="222222"/>
          <w:sz w:val="21"/>
          <w:szCs w:val="21"/>
          <w:highlight w:val="white"/>
        </w:rPr>
        <w:t xml:space="preserve">f. </w:t>
      </w:r>
      <w:r>
        <w:rPr>
          <w:b/>
          <w:color w:val="222222"/>
          <w:sz w:val="21"/>
          <w:szCs w:val="21"/>
          <w:highlight w:val="white"/>
        </w:rPr>
        <w:t>“Work”</w:t>
      </w:r>
      <w:r>
        <w:rPr>
          <w:color w:val="222222"/>
          <w:sz w:val="21"/>
          <w:szCs w:val="21"/>
          <w:highlight w:val="white"/>
        </w:rPr>
        <w:t xml:space="preserve">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w:t>
      </w:r>
      <w:proofErr w:type="spellStart"/>
      <w:r>
        <w:rPr>
          <w:color w:val="222222"/>
          <w:sz w:val="21"/>
          <w:szCs w:val="21"/>
          <w:highlight w:val="white"/>
        </w:rPr>
        <w:t>dramatico</w:t>
      </w:r>
      <w:proofErr w:type="spellEnd"/>
      <w:r>
        <w:rPr>
          <w:color w:val="222222"/>
          <w:sz w:val="21"/>
          <w:szCs w:val="21"/>
          <w:highlight w:val="white"/>
        </w:rPr>
        <w:t xml:space="preserve">-musical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w:t>
      </w:r>
      <w:r>
        <w:rPr>
          <w:color w:val="222222"/>
          <w:sz w:val="21"/>
          <w:szCs w:val="21"/>
          <w:highlight w:val="white"/>
        </w:rPr>
        <w:lastRenderedPageBreak/>
        <w:t>copyrightable work; or a work performed by a variety or circus performer to the extent it is not otherwise considered a literary or artistic work.</w:t>
      </w:r>
    </w:p>
    <w:p w14:paraId="0000000B" w14:textId="77777777" w:rsidR="00C36FE1" w:rsidRDefault="006A387B">
      <w:pPr>
        <w:spacing w:before="40" w:after="140"/>
        <w:ind w:left="340"/>
        <w:rPr>
          <w:color w:val="222222"/>
          <w:sz w:val="21"/>
          <w:szCs w:val="21"/>
          <w:highlight w:val="white"/>
        </w:rPr>
      </w:pPr>
      <w:r>
        <w:rPr>
          <w:color w:val="222222"/>
          <w:sz w:val="21"/>
          <w:szCs w:val="21"/>
          <w:highlight w:val="white"/>
        </w:rPr>
        <w:t xml:space="preserve">g. </w:t>
      </w:r>
      <w:r>
        <w:rPr>
          <w:b/>
          <w:color w:val="222222"/>
          <w:sz w:val="21"/>
          <w:szCs w:val="21"/>
          <w:highlight w:val="white"/>
        </w:rPr>
        <w:t>“You”</w:t>
      </w:r>
      <w:r>
        <w:rPr>
          <w:color w:val="222222"/>
          <w:sz w:val="21"/>
          <w:szCs w:val="21"/>
          <w:highlight w:val="white"/>
        </w:rPr>
        <w:t xml:space="preserve">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14:paraId="0000000C" w14:textId="77777777" w:rsidR="00C36FE1" w:rsidRDefault="006A387B">
      <w:pPr>
        <w:spacing w:before="40" w:after="140"/>
        <w:ind w:left="340"/>
        <w:rPr>
          <w:color w:val="222222"/>
          <w:sz w:val="21"/>
          <w:szCs w:val="21"/>
          <w:highlight w:val="white"/>
        </w:rPr>
      </w:pPr>
      <w:r>
        <w:rPr>
          <w:color w:val="222222"/>
          <w:sz w:val="21"/>
          <w:szCs w:val="21"/>
          <w:highlight w:val="white"/>
        </w:rPr>
        <w:t xml:space="preserve">h. </w:t>
      </w:r>
      <w:r>
        <w:rPr>
          <w:b/>
          <w:color w:val="222222"/>
          <w:sz w:val="21"/>
          <w:szCs w:val="21"/>
          <w:highlight w:val="white"/>
        </w:rPr>
        <w:t>“Publicly Perform”</w:t>
      </w:r>
      <w:r>
        <w:rPr>
          <w:color w:val="222222"/>
          <w:sz w:val="21"/>
          <w:szCs w:val="21"/>
          <w:highlight w:val="white"/>
        </w:rPr>
        <w:t xml:space="preserve">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14:paraId="0000000D" w14:textId="77777777" w:rsidR="00C36FE1" w:rsidRDefault="006A387B">
      <w:pPr>
        <w:spacing w:before="40" w:after="140"/>
        <w:ind w:left="340"/>
        <w:rPr>
          <w:color w:val="222222"/>
          <w:sz w:val="21"/>
          <w:szCs w:val="21"/>
          <w:highlight w:val="white"/>
        </w:rPr>
      </w:pPr>
      <w:proofErr w:type="spellStart"/>
      <w:r>
        <w:rPr>
          <w:color w:val="222222"/>
          <w:sz w:val="21"/>
          <w:szCs w:val="21"/>
          <w:highlight w:val="white"/>
        </w:rPr>
        <w:t>i</w:t>
      </w:r>
      <w:proofErr w:type="spellEnd"/>
      <w:r>
        <w:rPr>
          <w:color w:val="222222"/>
          <w:sz w:val="21"/>
          <w:szCs w:val="21"/>
          <w:highlight w:val="white"/>
        </w:rPr>
        <w:t xml:space="preserve">. </w:t>
      </w:r>
      <w:r>
        <w:rPr>
          <w:b/>
          <w:color w:val="222222"/>
          <w:sz w:val="21"/>
          <w:szCs w:val="21"/>
          <w:highlight w:val="white"/>
        </w:rPr>
        <w:t>“Reproduce”</w:t>
      </w:r>
      <w:r>
        <w:rPr>
          <w:color w:val="222222"/>
          <w:sz w:val="21"/>
          <w:szCs w:val="21"/>
          <w:highlight w:val="white"/>
        </w:rPr>
        <w:t xml:space="preserv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14:paraId="0000000E" w14:textId="77777777" w:rsidR="00C36FE1" w:rsidRDefault="006A387B">
      <w:pPr>
        <w:spacing w:before="40" w:after="140"/>
        <w:ind w:left="340"/>
        <w:rPr>
          <w:ins w:id="13" w:author="charles adjovu" w:date="2020-01-27T08:27:00Z"/>
          <w:color w:val="222222"/>
          <w:sz w:val="21"/>
          <w:szCs w:val="21"/>
          <w:highlight w:val="white"/>
        </w:rPr>
      </w:pPr>
      <w:commentRangeStart w:id="14"/>
      <w:r>
        <w:rPr>
          <w:color w:val="222222"/>
          <w:sz w:val="21"/>
          <w:szCs w:val="21"/>
          <w:highlight w:val="white"/>
        </w:rPr>
        <w:t>j. “</w:t>
      </w:r>
      <w:r>
        <w:rPr>
          <w:b/>
          <w:color w:val="222222"/>
          <w:sz w:val="21"/>
          <w:szCs w:val="21"/>
          <w:highlight w:val="white"/>
        </w:rPr>
        <w:t xml:space="preserve">Improvements” </w:t>
      </w:r>
      <w:r>
        <w:rPr>
          <w:color w:val="222222"/>
          <w:sz w:val="21"/>
          <w:szCs w:val="21"/>
          <w:highlight w:val="white"/>
        </w:rPr>
        <w:t>means creating an Adaption</w:t>
      </w:r>
      <w:commentRangeEnd w:id="14"/>
      <w:ins w:id="15" w:author="charles adjovu" w:date="2020-01-27T08:27:00Z">
        <w:r>
          <w:commentReference w:id="14"/>
        </w:r>
      </w:ins>
    </w:p>
    <w:p w14:paraId="0000000F" w14:textId="77777777" w:rsidR="00C36FE1" w:rsidRDefault="00C36FE1">
      <w:pPr>
        <w:spacing w:before="40" w:after="140"/>
        <w:ind w:left="340"/>
        <w:rPr>
          <w:ins w:id="16" w:author="charles adjovu" w:date="2020-01-27T08:27:00Z"/>
          <w:color w:val="222222"/>
          <w:sz w:val="21"/>
          <w:szCs w:val="21"/>
          <w:highlight w:val="white"/>
        </w:rPr>
      </w:pPr>
    </w:p>
    <w:p w14:paraId="00000010" w14:textId="77777777" w:rsidR="00C36FE1" w:rsidRDefault="006A387B">
      <w:pPr>
        <w:spacing w:before="40" w:after="140"/>
        <w:ind w:left="340"/>
        <w:rPr>
          <w:ins w:id="17" w:author="charles adjovu" w:date="2020-01-27T08:27:00Z"/>
          <w:color w:val="222222"/>
          <w:sz w:val="21"/>
          <w:szCs w:val="21"/>
          <w:highlight w:val="white"/>
        </w:rPr>
      </w:pPr>
      <w:ins w:id="18" w:author="charles adjovu" w:date="2020-01-27T08:27:00Z">
        <w:r>
          <w:rPr>
            <w:color w:val="222222"/>
            <w:sz w:val="21"/>
            <w:szCs w:val="21"/>
            <w:highlight w:val="white"/>
          </w:rPr>
          <w:t>k. Web3.0 organization</w:t>
        </w:r>
      </w:ins>
    </w:p>
    <w:p w14:paraId="00000011" w14:textId="77777777" w:rsidR="00C36FE1" w:rsidRDefault="006A387B">
      <w:pPr>
        <w:spacing w:before="40" w:after="140"/>
        <w:ind w:left="340"/>
        <w:rPr>
          <w:ins w:id="19" w:author="charles adjovu" w:date="2020-01-27T08:27:00Z"/>
          <w:color w:val="222222"/>
          <w:sz w:val="21"/>
          <w:szCs w:val="21"/>
          <w:highlight w:val="white"/>
        </w:rPr>
      </w:pPr>
      <w:ins w:id="20" w:author="charles adjovu" w:date="2020-01-27T08:27:00Z">
        <w:r>
          <w:rPr>
            <w:color w:val="222222"/>
            <w:sz w:val="21"/>
            <w:szCs w:val="21"/>
            <w:highlight w:val="white"/>
          </w:rPr>
          <w:t>l. Principles and Values</w:t>
        </w:r>
      </w:ins>
    </w:p>
    <w:p w14:paraId="00000012" w14:textId="61EE7EE2" w:rsidR="00C36FE1" w:rsidRDefault="006A387B">
      <w:pPr>
        <w:spacing w:before="40" w:after="140"/>
        <w:ind w:left="340"/>
        <w:rPr>
          <w:ins w:id="21" w:author="charles adjovu" w:date="2020-06-07T15:44:00Z"/>
          <w:color w:val="222222"/>
          <w:sz w:val="21"/>
          <w:szCs w:val="21"/>
          <w:highlight w:val="white"/>
        </w:rPr>
      </w:pPr>
      <w:ins w:id="22" w:author="charles adjovu" w:date="2020-01-27T08:27:00Z">
        <w:r>
          <w:rPr>
            <w:color w:val="222222"/>
            <w:sz w:val="21"/>
            <w:szCs w:val="21"/>
            <w:highlight w:val="white"/>
          </w:rPr>
          <w:t xml:space="preserve">m. </w:t>
        </w:r>
      </w:ins>
      <w:ins w:id="23" w:author="charles adjovu" w:date="2020-06-07T15:33:00Z">
        <w:r w:rsidR="006F3DC4">
          <w:rPr>
            <w:color w:val="222222"/>
            <w:sz w:val="21"/>
            <w:szCs w:val="21"/>
            <w:highlight w:val="white"/>
          </w:rPr>
          <w:t>“</w:t>
        </w:r>
      </w:ins>
      <w:proofErr w:type="spellStart"/>
      <w:ins w:id="24" w:author="charles adjovu" w:date="2020-01-27T08:27:00Z">
        <w:r w:rsidRPr="006F3DC4">
          <w:rPr>
            <w:b/>
            <w:bCs/>
            <w:color w:val="222222"/>
            <w:sz w:val="21"/>
            <w:szCs w:val="21"/>
            <w:highlight w:val="white"/>
            <w:rPrChange w:id="25" w:author="charles adjovu" w:date="2020-06-07T15:33:00Z">
              <w:rPr>
                <w:color w:val="222222"/>
                <w:sz w:val="21"/>
                <w:szCs w:val="21"/>
                <w:highlight w:val="white"/>
              </w:rPr>
            </w:rPrChange>
          </w:rPr>
          <w:t>Harberger</w:t>
        </w:r>
        <w:proofErr w:type="spellEnd"/>
        <w:r w:rsidRPr="006F3DC4">
          <w:rPr>
            <w:b/>
            <w:bCs/>
            <w:color w:val="222222"/>
            <w:sz w:val="21"/>
            <w:szCs w:val="21"/>
            <w:highlight w:val="white"/>
            <w:rPrChange w:id="26" w:author="charles adjovu" w:date="2020-06-07T15:33:00Z">
              <w:rPr>
                <w:color w:val="222222"/>
                <w:sz w:val="21"/>
                <w:szCs w:val="21"/>
                <w:highlight w:val="white"/>
              </w:rPr>
            </w:rPrChange>
          </w:rPr>
          <w:t xml:space="preserve"> Tax</w:t>
        </w:r>
      </w:ins>
      <w:ins w:id="27" w:author="charles adjovu" w:date="2020-06-07T15:33:00Z">
        <w:r w:rsidR="006F3DC4">
          <w:rPr>
            <w:b/>
            <w:bCs/>
            <w:color w:val="222222"/>
            <w:sz w:val="21"/>
            <w:szCs w:val="21"/>
            <w:highlight w:val="white"/>
          </w:rPr>
          <w:t xml:space="preserve">” </w:t>
        </w:r>
        <w:r w:rsidR="006F3DC4">
          <w:rPr>
            <w:color w:val="222222"/>
            <w:sz w:val="21"/>
            <w:szCs w:val="21"/>
            <w:highlight w:val="white"/>
          </w:rPr>
          <w:t xml:space="preserve">means </w:t>
        </w:r>
      </w:ins>
      <w:ins w:id="28" w:author="charles adjovu" w:date="2020-06-07T15:34:00Z">
        <w:r w:rsidR="006F3DC4">
          <w:rPr>
            <w:color w:val="222222"/>
            <w:sz w:val="21"/>
            <w:szCs w:val="21"/>
            <w:highlight w:val="white"/>
          </w:rPr>
          <w:t>a method for</w:t>
        </w:r>
      </w:ins>
      <w:ins w:id="29" w:author="charles adjovu" w:date="2020-06-07T15:33:00Z">
        <w:r w:rsidR="006F3DC4">
          <w:rPr>
            <w:color w:val="222222"/>
            <w:sz w:val="21"/>
            <w:szCs w:val="21"/>
            <w:highlight w:val="white"/>
          </w:rPr>
          <w:t xml:space="preserve"> </w:t>
        </w:r>
      </w:ins>
      <w:ins w:id="30" w:author="charles adjovu" w:date="2020-06-07T15:34:00Z">
        <w:r w:rsidR="006F3DC4">
          <w:rPr>
            <w:color w:val="222222"/>
            <w:sz w:val="21"/>
            <w:szCs w:val="21"/>
            <w:highlight w:val="white"/>
          </w:rPr>
          <w:t xml:space="preserve">evaluating the value of an </w:t>
        </w:r>
        <w:proofErr w:type="spellStart"/>
        <w:r w:rsidR="006F3DC4">
          <w:rPr>
            <w:color w:val="222222"/>
            <w:sz w:val="21"/>
            <w:szCs w:val="21"/>
            <w:highlight w:val="white"/>
          </w:rPr>
          <w:t>Adapation</w:t>
        </w:r>
      </w:ins>
      <w:proofErr w:type="spellEnd"/>
      <w:ins w:id="31" w:author="charles adjovu" w:date="2020-06-07T15:33:00Z">
        <w:r w:rsidR="006F3DC4">
          <w:rPr>
            <w:color w:val="222222"/>
            <w:sz w:val="21"/>
            <w:szCs w:val="21"/>
            <w:highlight w:val="white"/>
          </w:rPr>
          <w:t xml:space="preserve"> </w:t>
        </w:r>
      </w:ins>
      <w:ins w:id="32" w:author="charles adjovu" w:date="2020-06-07T15:34:00Z">
        <w:r w:rsidR="006F3DC4">
          <w:rPr>
            <w:color w:val="222222"/>
            <w:sz w:val="21"/>
            <w:szCs w:val="21"/>
            <w:highlight w:val="white"/>
          </w:rPr>
          <w:t>of the Work</w:t>
        </w:r>
      </w:ins>
      <w:ins w:id="33" w:author="charles adjovu" w:date="2020-06-07T15:35:00Z">
        <w:r w:rsidR="006F3DC4">
          <w:rPr>
            <w:color w:val="222222"/>
            <w:sz w:val="21"/>
            <w:szCs w:val="21"/>
            <w:highlight w:val="white"/>
          </w:rPr>
          <w:t xml:space="preserve"> where the Licensee self-assesses the value of the </w:t>
        </w:r>
        <w:proofErr w:type="spellStart"/>
        <w:r w:rsidR="006F3DC4">
          <w:rPr>
            <w:color w:val="222222"/>
            <w:sz w:val="21"/>
            <w:szCs w:val="21"/>
            <w:highlight w:val="white"/>
          </w:rPr>
          <w:t>Adapation</w:t>
        </w:r>
        <w:proofErr w:type="spellEnd"/>
        <w:r w:rsidR="006F3DC4">
          <w:rPr>
            <w:color w:val="222222"/>
            <w:sz w:val="21"/>
            <w:szCs w:val="21"/>
            <w:highlight w:val="white"/>
          </w:rPr>
          <w:t xml:space="preserve"> </w:t>
        </w:r>
      </w:ins>
      <w:ins w:id="34" w:author="charles adjovu" w:date="2020-06-07T15:37:00Z">
        <w:r w:rsidR="00797454">
          <w:rPr>
            <w:color w:val="222222"/>
            <w:sz w:val="21"/>
            <w:szCs w:val="21"/>
            <w:highlight w:val="white"/>
          </w:rPr>
          <w:t xml:space="preserve">and must use the self-assessed value of the </w:t>
        </w:r>
        <w:proofErr w:type="spellStart"/>
        <w:r w:rsidR="00797454">
          <w:rPr>
            <w:color w:val="222222"/>
            <w:sz w:val="21"/>
            <w:szCs w:val="21"/>
            <w:highlight w:val="white"/>
          </w:rPr>
          <w:t>Adapatation</w:t>
        </w:r>
        <w:proofErr w:type="spellEnd"/>
        <w:r w:rsidR="00797454">
          <w:rPr>
            <w:color w:val="222222"/>
            <w:sz w:val="21"/>
            <w:szCs w:val="21"/>
            <w:highlight w:val="white"/>
          </w:rPr>
          <w:t xml:space="preserve"> in all future negotiations and transactions with counter</w:t>
        </w:r>
      </w:ins>
      <w:ins w:id="35" w:author="charles adjovu" w:date="2020-06-07T15:38:00Z">
        <w:r w:rsidR="00797454">
          <w:rPr>
            <w:color w:val="222222"/>
            <w:sz w:val="21"/>
            <w:szCs w:val="21"/>
            <w:highlight w:val="white"/>
          </w:rPr>
          <w:t xml:space="preserve">parties. </w:t>
        </w:r>
      </w:ins>
    </w:p>
    <w:p w14:paraId="15868729" w14:textId="25417108" w:rsidR="00DE1B47" w:rsidRDefault="00DE1B47">
      <w:pPr>
        <w:spacing w:before="40" w:after="140"/>
        <w:ind w:left="340"/>
        <w:rPr>
          <w:ins w:id="36" w:author="charles adjovu" w:date="2020-06-07T17:20:00Z"/>
          <w:color w:val="222222"/>
          <w:sz w:val="21"/>
          <w:szCs w:val="21"/>
          <w:highlight w:val="white"/>
        </w:rPr>
      </w:pPr>
      <w:ins w:id="37" w:author="charles adjovu" w:date="2020-06-07T15:44:00Z">
        <w:r>
          <w:rPr>
            <w:color w:val="222222"/>
            <w:sz w:val="21"/>
            <w:szCs w:val="21"/>
            <w:highlight w:val="white"/>
          </w:rPr>
          <w:t xml:space="preserve">n. </w:t>
        </w:r>
        <w:r>
          <w:rPr>
            <w:b/>
            <w:bCs/>
            <w:color w:val="222222"/>
            <w:sz w:val="21"/>
            <w:szCs w:val="21"/>
            <w:highlight w:val="white"/>
          </w:rPr>
          <w:t>“</w:t>
        </w:r>
        <w:proofErr w:type="spellStart"/>
        <w:r>
          <w:rPr>
            <w:b/>
            <w:bCs/>
            <w:color w:val="222222"/>
            <w:sz w:val="21"/>
            <w:szCs w:val="21"/>
            <w:highlight w:val="white"/>
          </w:rPr>
          <w:t>Adapatation</w:t>
        </w:r>
        <w:proofErr w:type="spellEnd"/>
        <w:r>
          <w:rPr>
            <w:b/>
            <w:bCs/>
            <w:color w:val="222222"/>
            <w:sz w:val="21"/>
            <w:szCs w:val="21"/>
            <w:highlight w:val="white"/>
          </w:rPr>
          <w:t xml:space="preserve"> Value” </w:t>
        </w:r>
        <w:r>
          <w:rPr>
            <w:color w:val="222222"/>
            <w:sz w:val="21"/>
            <w:szCs w:val="21"/>
            <w:highlight w:val="white"/>
          </w:rPr>
          <w:t xml:space="preserve">means the </w:t>
        </w:r>
      </w:ins>
      <w:ins w:id="38" w:author="charles adjovu" w:date="2020-06-07T15:45:00Z">
        <w:r>
          <w:rPr>
            <w:color w:val="222222"/>
            <w:sz w:val="21"/>
            <w:szCs w:val="21"/>
            <w:highlight w:val="white"/>
          </w:rPr>
          <w:t xml:space="preserve">Licensee’s self-assed </w:t>
        </w:r>
      </w:ins>
      <w:ins w:id="39" w:author="charles adjovu" w:date="2020-06-07T15:44:00Z">
        <w:r>
          <w:rPr>
            <w:color w:val="222222"/>
            <w:sz w:val="21"/>
            <w:szCs w:val="21"/>
            <w:highlight w:val="white"/>
          </w:rPr>
          <w:t xml:space="preserve">value </w:t>
        </w:r>
      </w:ins>
      <w:ins w:id="40" w:author="charles adjovu" w:date="2020-06-07T15:45:00Z">
        <w:r>
          <w:rPr>
            <w:color w:val="222222"/>
            <w:sz w:val="21"/>
            <w:szCs w:val="21"/>
            <w:highlight w:val="white"/>
          </w:rPr>
          <w:t>of the Adaptation</w:t>
        </w:r>
      </w:ins>
      <w:ins w:id="41" w:author="charles adjovu" w:date="2020-06-07T18:05:00Z">
        <w:r w:rsidR="002255A0">
          <w:rPr>
            <w:color w:val="222222"/>
            <w:sz w:val="21"/>
            <w:szCs w:val="21"/>
            <w:highlight w:val="white"/>
          </w:rPr>
          <w:t xml:space="preserve"> by applying the </w:t>
        </w:r>
        <w:proofErr w:type="spellStart"/>
        <w:r w:rsidR="002255A0">
          <w:rPr>
            <w:color w:val="222222"/>
            <w:sz w:val="21"/>
            <w:szCs w:val="21"/>
            <w:highlight w:val="white"/>
          </w:rPr>
          <w:t>Harberger</w:t>
        </w:r>
        <w:proofErr w:type="spellEnd"/>
        <w:r w:rsidR="002255A0">
          <w:rPr>
            <w:color w:val="222222"/>
            <w:sz w:val="21"/>
            <w:szCs w:val="21"/>
            <w:highlight w:val="white"/>
          </w:rPr>
          <w:t xml:space="preserve"> Tax method that is always positive and no less than $1.00</w:t>
        </w:r>
        <w:r w:rsidR="00FC1552">
          <w:rPr>
            <w:color w:val="222222"/>
            <w:sz w:val="21"/>
            <w:szCs w:val="21"/>
            <w:highlight w:val="white"/>
          </w:rPr>
          <w:t xml:space="preserve"> USD</w:t>
        </w:r>
      </w:ins>
      <w:ins w:id="42" w:author="charles adjovu" w:date="2020-06-07T15:45:00Z">
        <w:r>
          <w:rPr>
            <w:color w:val="222222"/>
            <w:sz w:val="21"/>
            <w:szCs w:val="21"/>
            <w:highlight w:val="white"/>
          </w:rPr>
          <w:t>.</w:t>
        </w:r>
      </w:ins>
    </w:p>
    <w:p w14:paraId="3750FADF" w14:textId="69437AA3" w:rsidR="000E037F" w:rsidRDefault="000E037F">
      <w:pPr>
        <w:spacing w:before="40" w:after="140"/>
        <w:ind w:left="340"/>
        <w:rPr>
          <w:ins w:id="43" w:author="charles adjovu" w:date="2020-06-07T17:21:00Z"/>
          <w:color w:val="222222"/>
          <w:sz w:val="21"/>
          <w:szCs w:val="21"/>
          <w:highlight w:val="white"/>
        </w:rPr>
      </w:pPr>
      <w:ins w:id="44" w:author="charles adjovu" w:date="2020-06-07T17:20:00Z">
        <w:r>
          <w:rPr>
            <w:color w:val="222222"/>
            <w:sz w:val="21"/>
            <w:szCs w:val="21"/>
            <w:highlight w:val="white"/>
          </w:rPr>
          <w:t xml:space="preserve">o. </w:t>
        </w:r>
        <w:r>
          <w:rPr>
            <w:b/>
            <w:bCs/>
            <w:color w:val="222222"/>
            <w:sz w:val="21"/>
            <w:szCs w:val="21"/>
            <w:highlight w:val="white"/>
          </w:rPr>
          <w:t xml:space="preserve">“Web3 Organization” </w:t>
        </w:r>
        <w:r>
          <w:rPr>
            <w:color w:val="222222"/>
            <w:sz w:val="21"/>
            <w:szCs w:val="21"/>
            <w:highlight w:val="white"/>
          </w:rPr>
          <w:t>means an organization</w:t>
        </w:r>
      </w:ins>
      <w:ins w:id="45" w:author="charles adjovu" w:date="2020-06-07T17:21:00Z">
        <w:r>
          <w:rPr>
            <w:color w:val="222222"/>
            <w:sz w:val="21"/>
            <w:szCs w:val="21"/>
            <w:highlight w:val="white"/>
          </w:rPr>
          <w:t xml:space="preserve"> or group</w:t>
        </w:r>
      </w:ins>
      <w:ins w:id="46" w:author="charles adjovu" w:date="2020-06-07T17:20:00Z">
        <w:r>
          <w:rPr>
            <w:color w:val="222222"/>
            <w:sz w:val="21"/>
            <w:szCs w:val="21"/>
            <w:highlight w:val="white"/>
          </w:rPr>
          <w:t xml:space="preserve"> that develops Web3 t</w:t>
        </w:r>
      </w:ins>
      <w:ins w:id="47" w:author="charles adjovu" w:date="2020-06-07T17:21:00Z">
        <w:r>
          <w:rPr>
            <w:color w:val="222222"/>
            <w:sz w:val="21"/>
            <w:szCs w:val="21"/>
            <w:highlight w:val="white"/>
          </w:rPr>
          <w:t>echnologies</w:t>
        </w:r>
      </w:ins>
    </w:p>
    <w:p w14:paraId="5CC4B6A6" w14:textId="518605F3" w:rsidR="000E037F" w:rsidRDefault="000E037F">
      <w:pPr>
        <w:spacing w:before="40" w:after="140"/>
        <w:ind w:left="340"/>
        <w:rPr>
          <w:ins w:id="48" w:author="charles adjovu" w:date="2020-06-07T17:22:00Z"/>
          <w:color w:val="222222"/>
          <w:sz w:val="21"/>
          <w:szCs w:val="21"/>
          <w:highlight w:val="white"/>
        </w:rPr>
      </w:pPr>
      <w:ins w:id="49" w:author="charles adjovu" w:date="2020-06-07T17:21:00Z">
        <w:r>
          <w:rPr>
            <w:color w:val="222222"/>
            <w:sz w:val="21"/>
            <w:szCs w:val="21"/>
            <w:highlight w:val="white"/>
          </w:rPr>
          <w:t xml:space="preserve">p. </w:t>
        </w:r>
        <w:r>
          <w:rPr>
            <w:b/>
            <w:bCs/>
            <w:color w:val="222222"/>
            <w:sz w:val="21"/>
            <w:szCs w:val="21"/>
            <w:highlight w:val="white"/>
          </w:rPr>
          <w:t xml:space="preserve">“Principles and Values” </w:t>
        </w:r>
        <w:r>
          <w:rPr>
            <w:color w:val="222222"/>
            <w:sz w:val="21"/>
            <w:szCs w:val="21"/>
            <w:highlight w:val="white"/>
          </w:rPr>
          <w:t>means the principles and values that the Licensor seeks to associate with this License</w:t>
        </w:r>
      </w:ins>
      <w:ins w:id="50" w:author="charles adjovu" w:date="2020-06-07T17:22:00Z">
        <w:r>
          <w:rPr>
            <w:color w:val="222222"/>
            <w:sz w:val="21"/>
            <w:szCs w:val="21"/>
            <w:highlight w:val="white"/>
          </w:rPr>
          <w:t xml:space="preserve">. </w:t>
        </w:r>
      </w:ins>
    </w:p>
    <w:p w14:paraId="1D9F1066" w14:textId="798DED09" w:rsidR="000E037F" w:rsidRPr="000E037F" w:rsidRDefault="000E037F">
      <w:pPr>
        <w:spacing w:before="40" w:after="140"/>
        <w:ind w:left="340"/>
        <w:rPr>
          <w:ins w:id="51" w:author="charles adjovu" w:date="2020-06-07T15:44:00Z"/>
          <w:color w:val="222222"/>
          <w:sz w:val="21"/>
          <w:szCs w:val="21"/>
          <w:highlight w:val="white"/>
          <w:rPrChange w:id="52" w:author="charles adjovu" w:date="2020-06-07T17:22:00Z">
            <w:rPr>
              <w:ins w:id="53" w:author="charles adjovu" w:date="2020-06-07T15:44:00Z"/>
              <w:color w:val="222222"/>
              <w:sz w:val="21"/>
              <w:szCs w:val="21"/>
              <w:highlight w:val="white"/>
            </w:rPr>
          </w:rPrChange>
        </w:rPr>
      </w:pPr>
      <w:ins w:id="54" w:author="charles adjovu" w:date="2020-06-07T17:22:00Z">
        <w:r>
          <w:rPr>
            <w:color w:val="222222"/>
            <w:sz w:val="21"/>
            <w:szCs w:val="21"/>
            <w:highlight w:val="white"/>
          </w:rPr>
          <w:lastRenderedPageBreak/>
          <w:t xml:space="preserve">q. </w:t>
        </w:r>
        <w:r>
          <w:rPr>
            <w:b/>
            <w:bCs/>
            <w:color w:val="222222"/>
            <w:sz w:val="21"/>
            <w:szCs w:val="21"/>
            <w:highlight w:val="white"/>
          </w:rPr>
          <w:t xml:space="preserve">“Web3 </w:t>
        </w:r>
        <w:proofErr w:type="spellStart"/>
        <w:r>
          <w:rPr>
            <w:b/>
            <w:bCs/>
            <w:color w:val="222222"/>
            <w:sz w:val="21"/>
            <w:szCs w:val="21"/>
            <w:highlight w:val="white"/>
          </w:rPr>
          <w:t>Priniciples</w:t>
        </w:r>
        <w:proofErr w:type="spellEnd"/>
        <w:r>
          <w:rPr>
            <w:b/>
            <w:bCs/>
            <w:color w:val="222222"/>
            <w:sz w:val="21"/>
            <w:szCs w:val="21"/>
            <w:highlight w:val="white"/>
          </w:rPr>
          <w:t xml:space="preserve"> and Values” </w:t>
        </w:r>
        <w:r>
          <w:rPr>
            <w:color w:val="222222"/>
            <w:sz w:val="21"/>
            <w:szCs w:val="21"/>
            <w:highlight w:val="white"/>
          </w:rPr>
          <w:t xml:space="preserve">means the principles and values that </w:t>
        </w:r>
        <w:proofErr w:type="spellStart"/>
        <w:r>
          <w:rPr>
            <w:color w:val="222222"/>
            <w:sz w:val="21"/>
            <w:szCs w:val="21"/>
            <w:highlight w:val="white"/>
          </w:rPr>
          <w:t>descibe</w:t>
        </w:r>
        <w:proofErr w:type="spellEnd"/>
        <w:r>
          <w:rPr>
            <w:color w:val="222222"/>
            <w:sz w:val="21"/>
            <w:szCs w:val="21"/>
            <w:highlight w:val="white"/>
          </w:rPr>
          <w:t xml:space="preserve"> the ethos of Web3 technologies</w:t>
        </w:r>
      </w:ins>
      <w:ins w:id="55" w:author="charles adjovu" w:date="2020-06-07T17:23:00Z">
        <w:r w:rsidR="00C6462A">
          <w:rPr>
            <w:color w:val="222222"/>
            <w:sz w:val="21"/>
            <w:szCs w:val="21"/>
            <w:highlight w:val="white"/>
          </w:rPr>
          <w:t xml:space="preserve"> and associated communities</w:t>
        </w:r>
      </w:ins>
      <w:ins w:id="56" w:author="charles adjovu" w:date="2020-06-07T17:22:00Z">
        <w:r>
          <w:rPr>
            <w:color w:val="222222"/>
            <w:sz w:val="21"/>
            <w:szCs w:val="21"/>
            <w:highlight w:val="white"/>
          </w:rPr>
          <w:t>, that includes decentralization, fairness, democ</w:t>
        </w:r>
      </w:ins>
      <w:ins w:id="57" w:author="charles adjovu" w:date="2020-06-07T17:23:00Z">
        <w:r>
          <w:rPr>
            <w:color w:val="222222"/>
            <w:sz w:val="21"/>
            <w:szCs w:val="21"/>
            <w:highlight w:val="white"/>
          </w:rPr>
          <w:t xml:space="preserve">ratization, individual empowerment, </w:t>
        </w:r>
        <w:r w:rsidR="00EE0373">
          <w:rPr>
            <w:color w:val="222222"/>
            <w:sz w:val="21"/>
            <w:szCs w:val="21"/>
            <w:highlight w:val="white"/>
          </w:rPr>
          <w:t xml:space="preserve">openness, </w:t>
        </w:r>
      </w:ins>
      <w:ins w:id="58" w:author="charles adjovu" w:date="2020-06-07T17:22:00Z">
        <w:r>
          <w:rPr>
            <w:color w:val="222222"/>
            <w:sz w:val="21"/>
            <w:szCs w:val="21"/>
            <w:highlight w:val="white"/>
          </w:rPr>
          <w:t xml:space="preserve">and other similar </w:t>
        </w:r>
        <w:proofErr w:type="spellStart"/>
        <w:r>
          <w:rPr>
            <w:color w:val="222222"/>
            <w:sz w:val="21"/>
            <w:szCs w:val="21"/>
            <w:highlight w:val="white"/>
          </w:rPr>
          <w:t>prciniples</w:t>
        </w:r>
        <w:proofErr w:type="spellEnd"/>
        <w:r>
          <w:rPr>
            <w:color w:val="222222"/>
            <w:sz w:val="21"/>
            <w:szCs w:val="21"/>
            <w:highlight w:val="white"/>
          </w:rPr>
          <w:t xml:space="preserve"> and values.</w:t>
        </w:r>
      </w:ins>
    </w:p>
    <w:p w14:paraId="1CA85976" w14:textId="00A5119D" w:rsidR="00DE1B47" w:rsidRDefault="00DE1B47">
      <w:pPr>
        <w:spacing w:before="40" w:after="140"/>
        <w:ind w:left="340"/>
        <w:rPr>
          <w:ins w:id="59" w:author="charles adjovu" w:date="2020-06-07T15:33:00Z"/>
          <w:color w:val="222222"/>
          <w:sz w:val="21"/>
          <w:szCs w:val="21"/>
          <w:highlight w:val="white"/>
        </w:rPr>
      </w:pPr>
      <w:ins w:id="60" w:author="charles adjovu" w:date="2020-06-07T15:44:00Z">
        <w:r>
          <w:rPr>
            <w:color w:val="222222"/>
            <w:sz w:val="21"/>
            <w:szCs w:val="21"/>
            <w:highlight w:val="white"/>
          </w:rPr>
          <w:t xml:space="preserve">Should also make it that the first assessment of the </w:t>
        </w:r>
        <w:proofErr w:type="spellStart"/>
        <w:r>
          <w:rPr>
            <w:color w:val="222222"/>
            <w:sz w:val="21"/>
            <w:szCs w:val="21"/>
            <w:highlight w:val="white"/>
          </w:rPr>
          <w:t>Adapataion</w:t>
        </w:r>
      </w:ins>
      <w:proofErr w:type="spellEnd"/>
      <w:ins w:id="61" w:author="charles adjovu" w:date="2020-06-07T15:45:00Z">
        <w:r>
          <w:rPr>
            <w:color w:val="222222"/>
            <w:sz w:val="21"/>
            <w:szCs w:val="21"/>
            <w:highlight w:val="white"/>
          </w:rPr>
          <w:t xml:space="preserve"> sets an absolute minimum on the value of the </w:t>
        </w:r>
        <w:proofErr w:type="spellStart"/>
        <w:r>
          <w:rPr>
            <w:color w:val="222222"/>
            <w:sz w:val="21"/>
            <w:szCs w:val="21"/>
            <w:highlight w:val="white"/>
          </w:rPr>
          <w:t>Adapatation</w:t>
        </w:r>
        <w:proofErr w:type="spellEnd"/>
        <w:r>
          <w:rPr>
            <w:color w:val="222222"/>
            <w:sz w:val="21"/>
            <w:szCs w:val="21"/>
            <w:highlight w:val="white"/>
          </w:rPr>
          <w:t xml:space="preserve">. Also, that an interest rate </w:t>
        </w:r>
      </w:ins>
      <w:ins w:id="62" w:author="charles adjovu" w:date="2020-06-07T15:46:00Z">
        <w:r>
          <w:rPr>
            <w:color w:val="222222"/>
            <w:sz w:val="21"/>
            <w:szCs w:val="21"/>
            <w:highlight w:val="white"/>
          </w:rPr>
          <w:t xml:space="preserve">is charged at some </w:t>
        </w:r>
        <w:proofErr w:type="spellStart"/>
        <w:r>
          <w:rPr>
            <w:color w:val="222222"/>
            <w:sz w:val="21"/>
            <w:szCs w:val="21"/>
            <w:highlight w:val="white"/>
          </w:rPr>
          <w:t>percetnge</w:t>
        </w:r>
        <w:proofErr w:type="spellEnd"/>
        <w:r>
          <w:rPr>
            <w:color w:val="222222"/>
            <w:sz w:val="21"/>
            <w:szCs w:val="21"/>
            <w:highlight w:val="white"/>
          </w:rPr>
          <w:t>, maybe 1-5%, depending on</w:t>
        </w:r>
      </w:ins>
    </w:p>
    <w:p w14:paraId="748D468C" w14:textId="77777777" w:rsidR="006F3DC4" w:rsidRDefault="006F3DC4">
      <w:pPr>
        <w:spacing w:before="40" w:after="140"/>
        <w:ind w:left="340"/>
        <w:rPr>
          <w:color w:val="222222"/>
          <w:sz w:val="21"/>
          <w:szCs w:val="21"/>
          <w:highlight w:val="white"/>
        </w:rPr>
      </w:pPr>
    </w:p>
    <w:p w14:paraId="00000013" w14:textId="77777777" w:rsidR="00C36FE1" w:rsidRDefault="00C36FE1">
      <w:pPr>
        <w:spacing w:before="40" w:after="140"/>
        <w:ind w:left="340"/>
        <w:rPr>
          <w:color w:val="222222"/>
          <w:sz w:val="21"/>
          <w:szCs w:val="21"/>
          <w:highlight w:val="white"/>
        </w:rPr>
      </w:pPr>
    </w:p>
    <w:p w14:paraId="00000014" w14:textId="77777777" w:rsidR="00C36FE1" w:rsidRDefault="006A387B">
      <w:pPr>
        <w:pStyle w:val="Heading3"/>
        <w:keepNext w:val="0"/>
        <w:keepLines w:val="0"/>
        <w:pBdr>
          <w:top w:val="none" w:sz="0" w:space="6" w:color="auto"/>
        </w:pBdr>
        <w:shd w:val="clear" w:color="auto" w:fill="FFFFFF"/>
        <w:spacing w:before="80" w:after="0" w:line="384" w:lineRule="auto"/>
        <w:rPr>
          <w:b/>
          <w:color w:val="000000"/>
          <w:sz w:val="31"/>
          <w:szCs w:val="31"/>
        </w:rPr>
      </w:pPr>
      <w:bookmarkStart w:id="63" w:name="_78n4507ev3n0" w:colFirst="0" w:colLast="0"/>
      <w:bookmarkEnd w:id="63"/>
      <w:r>
        <w:rPr>
          <w:b/>
          <w:color w:val="000000"/>
          <w:sz w:val="31"/>
          <w:szCs w:val="31"/>
        </w:rPr>
        <w:t>2. FAIR DEALING RIGHTS</w:t>
      </w:r>
    </w:p>
    <w:p w14:paraId="00000015" w14:textId="77777777" w:rsidR="00C36FE1" w:rsidRDefault="006A387B">
      <w:pPr>
        <w:shd w:val="clear" w:color="auto" w:fill="FFFFFF"/>
        <w:spacing w:before="100" w:after="100"/>
        <w:rPr>
          <w:color w:val="222222"/>
          <w:sz w:val="21"/>
          <w:szCs w:val="21"/>
        </w:rPr>
      </w:pPr>
      <w:r>
        <w:rPr>
          <w:color w:val="222222"/>
          <w:sz w:val="21"/>
          <w:szCs w:val="21"/>
        </w:rPr>
        <w:t>Nothing in this License is intended to reduce, limit, or restrict any uses free from copyright or rights arising from limitations or exceptions that are provided for in connection with the copyright protection under copyright law or other applicable laws.</w:t>
      </w:r>
    </w:p>
    <w:p w14:paraId="00000016" w14:textId="77777777" w:rsidR="00C36FE1" w:rsidRDefault="006A387B">
      <w:pPr>
        <w:pStyle w:val="Heading3"/>
        <w:keepNext w:val="0"/>
        <w:keepLines w:val="0"/>
        <w:pBdr>
          <w:top w:val="none" w:sz="0" w:space="6" w:color="auto"/>
        </w:pBdr>
        <w:shd w:val="clear" w:color="auto" w:fill="FFFFFF"/>
        <w:spacing w:before="80" w:after="0" w:line="384" w:lineRule="auto"/>
        <w:rPr>
          <w:b/>
          <w:color w:val="000000"/>
          <w:sz w:val="31"/>
          <w:szCs w:val="31"/>
        </w:rPr>
      </w:pPr>
      <w:bookmarkStart w:id="64" w:name="_5624uofmzueh" w:colFirst="0" w:colLast="0"/>
      <w:bookmarkEnd w:id="64"/>
      <w:r>
        <w:rPr>
          <w:b/>
          <w:color w:val="000000"/>
          <w:sz w:val="31"/>
          <w:szCs w:val="31"/>
        </w:rPr>
        <w:t>3. LICENSE GRANT</w:t>
      </w:r>
    </w:p>
    <w:p w14:paraId="00000017" w14:textId="77777777" w:rsidR="00C36FE1" w:rsidRDefault="006A387B">
      <w:pPr>
        <w:shd w:val="clear" w:color="auto" w:fill="FFFFFF"/>
        <w:spacing w:before="100" w:after="100"/>
        <w:rPr>
          <w:color w:val="222222"/>
          <w:sz w:val="21"/>
          <w:szCs w:val="21"/>
        </w:rPr>
      </w:pPr>
      <w:r>
        <w:rPr>
          <w:color w:val="222222"/>
          <w:sz w:val="21"/>
          <w:szCs w:val="21"/>
        </w:rPr>
        <w:t>Subject to the terms and conditions of this License, Licensor hereby grants You a worldwide, royalty-free, non-exclusive, perpetual (for the duration of the applicable copyright) license to exercise the rights in the Work as stated below:</w:t>
      </w:r>
    </w:p>
    <w:p w14:paraId="00000018" w14:textId="77777777" w:rsidR="00C36FE1" w:rsidRDefault="006A387B">
      <w:pPr>
        <w:spacing w:before="40" w:after="140"/>
        <w:ind w:left="340"/>
        <w:rPr>
          <w:color w:val="222222"/>
          <w:sz w:val="21"/>
          <w:szCs w:val="21"/>
          <w:highlight w:val="white"/>
        </w:rPr>
      </w:pPr>
      <w:r>
        <w:rPr>
          <w:color w:val="222222"/>
          <w:sz w:val="21"/>
          <w:szCs w:val="21"/>
          <w:highlight w:val="white"/>
        </w:rPr>
        <w:t>a. to Reproduce the Work, to incorporate the Work into</w:t>
      </w:r>
      <w:commentRangeStart w:id="65"/>
      <w:commentRangeStart w:id="66"/>
      <w:r>
        <w:rPr>
          <w:color w:val="222222"/>
          <w:sz w:val="21"/>
          <w:szCs w:val="21"/>
          <w:highlight w:val="white"/>
        </w:rPr>
        <w:t xml:space="preserve"> one or more Collections, and to Reproduce the Work as incorporated in the Collections;</w:t>
      </w:r>
      <w:commentRangeEnd w:id="65"/>
      <w:r>
        <w:commentReference w:id="65"/>
      </w:r>
      <w:commentRangeEnd w:id="66"/>
      <w:r>
        <w:commentReference w:id="66"/>
      </w:r>
    </w:p>
    <w:p w14:paraId="00000019" w14:textId="77777777" w:rsidR="00C36FE1" w:rsidRDefault="006A387B">
      <w:pPr>
        <w:spacing w:before="40" w:after="140"/>
        <w:ind w:left="340"/>
        <w:rPr>
          <w:color w:val="222222"/>
          <w:sz w:val="21"/>
          <w:szCs w:val="21"/>
          <w:highlight w:val="white"/>
        </w:rPr>
      </w:pPr>
      <w:r>
        <w:rPr>
          <w:color w:val="222222"/>
          <w:sz w:val="21"/>
          <w:szCs w:val="21"/>
          <w:highlight w:val="white"/>
        </w:rPr>
        <w:t>b. 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14:paraId="0000001A" w14:textId="77777777" w:rsidR="00C36FE1" w:rsidRDefault="006A387B">
      <w:pPr>
        <w:spacing w:before="40" w:after="140"/>
        <w:ind w:left="340"/>
        <w:rPr>
          <w:color w:val="222222"/>
          <w:sz w:val="21"/>
          <w:szCs w:val="21"/>
          <w:highlight w:val="white"/>
        </w:rPr>
      </w:pPr>
      <w:r>
        <w:rPr>
          <w:color w:val="222222"/>
          <w:sz w:val="21"/>
          <w:szCs w:val="21"/>
          <w:highlight w:val="white"/>
        </w:rPr>
        <w:t>c. to Distribute and Publicly Perform the Work including as incorporated in Collections; and,</w:t>
      </w:r>
    </w:p>
    <w:p w14:paraId="0000001B" w14:textId="77777777" w:rsidR="00C36FE1" w:rsidRDefault="006A387B">
      <w:pPr>
        <w:spacing w:before="40" w:after="140"/>
        <w:ind w:left="340"/>
        <w:rPr>
          <w:color w:val="222222"/>
          <w:sz w:val="21"/>
          <w:szCs w:val="21"/>
          <w:highlight w:val="white"/>
        </w:rPr>
      </w:pPr>
      <w:r>
        <w:rPr>
          <w:color w:val="222222"/>
          <w:sz w:val="21"/>
          <w:szCs w:val="21"/>
          <w:highlight w:val="white"/>
        </w:rPr>
        <w:t xml:space="preserve">d. to Distribute and Publicly Perform Adaptations. The above rights may be exercised in all media and formats whether now known or hereafter devised. The above rights include the right to make such modifications as are technically necessary to exercise the rights in other media </w:t>
      </w:r>
      <w:r>
        <w:rPr>
          <w:color w:val="222222"/>
          <w:sz w:val="21"/>
          <w:szCs w:val="21"/>
          <w:highlight w:val="white"/>
        </w:rPr>
        <w:lastRenderedPageBreak/>
        <w:t>and formats. Subject to Section 8(f), all rights not expressly granted by Licensor are hereby reserved, including but not limited to the rights set forth in Section 4(f).</w:t>
      </w:r>
    </w:p>
    <w:p w14:paraId="0000001C" w14:textId="77777777" w:rsidR="00C36FE1" w:rsidRDefault="006A387B">
      <w:pPr>
        <w:pStyle w:val="Heading3"/>
        <w:keepNext w:val="0"/>
        <w:keepLines w:val="0"/>
        <w:pBdr>
          <w:top w:val="none" w:sz="0" w:space="6" w:color="auto"/>
        </w:pBdr>
        <w:shd w:val="clear" w:color="auto" w:fill="FFFFFF"/>
        <w:spacing w:before="80" w:after="0" w:line="384" w:lineRule="auto"/>
        <w:rPr>
          <w:b/>
          <w:color w:val="000000"/>
          <w:sz w:val="31"/>
          <w:szCs w:val="31"/>
        </w:rPr>
      </w:pPr>
      <w:bookmarkStart w:id="67" w:name="_iformteo5jrw" w:colFirst="0" w:colLast="0"/>
      <w:bookmarkEnd w:id="67"/>
      <w:commentRangeStart w:id="68"/>
      <w:commentRangeStart w:id="69"/>
      <w:commentRangeStart w:id="70"/>
      <w:r>
        <w:rPr>
          <w:b/>
          <w:color w:val="000000"/>
          <w:sz w:val="31"/>
          <w:szCs w:val="31"/>
        </w:rPr>
        <w:t>4. RESTRICTIONS</w:t>
      </w:r>
      <w:commentRangeEnd w:id="68"/>
      <w:r>
        <w:commentReference w:id="68"/>
      </w:r>
      <w:commentRangeEnd w:id="69"/>
      <w:r>
        <w:commentReference w:id="69"/>
      </w:r>
      <w:commentRangeEnd w:id="70"/>
      <w:r>
        <w:commentReference w:id="70"/>
      </w:r>
    </w:p>
    <w:p w14:paraId="0000001D" w14:textId="77777777" w:rsidR="00C36FE1" w:rsidRDefault="006A387B">
      <w:pPr>
        <w:shd w:val="clear" w:color="auto" w:fill="FFFFFF"/>
        <w:spacing w:before="100" w:after="100"/>
        <w:rPr>
          <w:color w:val="222222"/>
          <w:sz w:val="21"/>
          <w:szCs w:val="21"/>
        </w:rPr>
      </w:pPr>
      <w:r>
        <w:rPr>
          <w:color w:val="222222"/>
          <w:sz w:val="21"/>
          <w:szCs w:val="21"/>
        </w:rPr>
        <w:t>The license granted in Section 3 above is expressly made subject to and limited by the following restrictions:</w:t>
      </w:r>
    </w:p>
    <w:p w14:paraId="0000001E" w14:textId="77777777" w:rsidR="00C36FE1" w:rsidRDefault="006A387B">
      <w:pPr>
        <w:spacing w:before="40" w:after="140"/>
        <w:ind w:left="340"/>
        <w:rPr>
          <w:color w:val="222222"/>
          <w:sz w:val="21"/>
          <w:szCs w:val="21"/>
          <w:highlight w:val="white"/>
        </w:rPr>
      </w:pPr>
      <w:r>
        <w:rPr>
          <w:color w:val="222222"/>
          <w:sz w:val="21"/>
          <w:szCs w:val="21"/>
          <w:highlight w:val="white"/>
        </w:rPr>
        <w:t>a. You may Distribute or Publicly Perform the Work only under the terms of this License.</w:t>
      </w:r>
      <w:r>
        <w:rPr>
          <w:color w:val="222222"/>
          <w:sz w:val="21"/>
          <w:szCs w:val="21"/>
          <w:highlight w:val="yellow"/>
        </w:rPr>
        <w:t xml:space="preserve"> You must include a copy of, or the Uniform Resource Identifier (URI) for, this License with every copy of the Work You Distribute or Publicly Perform. </w:t>
      </w:r>
      <w:r>
        <w:rPr>
          <w:color w:val="222222"/>
          <w:sz w:val="21"/>
          <w:szCs w:val="21"/>
          <w:highlight w:val="white"/>
        </w:rPr>
        <w:t xml:space="preserve">You may not offer or impose any terms on the Work that restrict the terms of this License or the ability of the recipient of the Work to exercise the rights granted to that recipient under the terms of the License. </w:t>
      </w:r>
      <w:r>
        <w:rPr>
          <w:color w:val="222222"/>
          <w:sz w:val="21"/>
          <w:szCs w:val="21"/>
          <w:highlight w:val="yellow"/>
        </w:rPr>
        <w:t>You may not sublicense the Work. You must keep intact all notices that refer to this License and to the disclaimer of warranties with every copy of the Work You Distribute or Publicly Perform</w:t>
      </w:r>
      <w:r>
        <w:rPr>
          <w:color w:val="222222"/>
          <w:sz w:val="21"/>
          <w:szCs w:val="21"/>
          <w:highlight w:val="white"/>
        </w:rPr>
        <w:t xml:space="preserve">. When You Distribute or Publicly Perform the Work, You may not impose any effective technological measures on the Work that restrict the ability of a recipient of the Work from You to exercise the rights granted to that recipient under the terms of the License. </w:t>
      </w:r>
      <w:r>
        <w:rPr>
          <w:color w:val="222222"/>
          <w:sz w:val="21"/>
          <w:szCs w:val="21"/>
          <w:highlight w:val="yellow"/>
          <w:rPrChange w:id="71" w:author="charles adjovu" w:date="2020-01-27T07:40:00Z">
            <w:rPr>
              <w:color w:val="222222"/>
              <w:sz w:val="21"/>
              <w:szCs w:val="21"/>
              <w:highlight w:val="white"/>
            </w:rPr>
          </w:rPrChange>
        </w:rPr>
        <w:t>This Section 4(a) applies to the Work as incorporated in a Collection, but this does not require the Collection apart from the Work itself to be made subject to the terms of this License.</w:t>
      </w:r>
      <w:r>
        <w:rPr>
          <w:color w:val="222222"/>
          <w:sz w:val="21"/>
          <w:szCs w:val="21"/>
          <w:highlight w:val="white"/>
        </w:rPr>
        <w:t xml:space="preserve"> If You create a Collection, upon notice from any Licensor You must, to the extent practicable, remove from the Collection any credit as required by Section 4(d), as requested. If You create an Adaptation, upon notice from any Licensor You must, to the extent practicable, remove from the Adaptation any credit as required by Section 4(d), as requested.</w:t>
      </w:r>
    </w:p>
    <w:p w14:paraId="0000001F" w14:textId="77777777" w:rsidR="00C36FE1" w:rsidRDefault="006A387B">
      <w:pPr>
        <w:spacing w:before="40" w:after="140"/>
        <w:ind w:left="340"/>
        <w:rPr>
          <w:color w:val="222222"/>
          <w:sz w:val="21"/>
          <w:szCs w:val="21"/>
          <w:highlight w:val="white"/>
        </w:rPr>
      </w:pPr>
      <w:r>
        <w:rPr>
          <w:color w:val="222222"/>
          <w:sz w:val="21"/>
          <w:szCs w:val="21"/>
          <w:highlight w:val="white"/>
        </w:rPr>
        <w:t xml:space="preserve">b. </w:t>
      </w:r>
      <w:commentRangeStart w:id="72"/>
      <w:r>
        <w:rPr>
          <w:b/>
          <w:color w:val="222222"/>
          <w:sz w:val="21"/>
          <w:szCs w:val="21"/>
          <w:highlight w:val="yellow"/>
        </w:rPr>
        <w:t>Subject to the exception in Section 4(c), you may not exercise any of the rights granted to You in Section 3 above in any manner that is primarily intended for or directed toward commercial advantage or private monetary compensation.</w:t>
      </w:r>
      <w:commentRangeEnd w:id="72"/>
      <w:r>
        <w:commentReference w:id="72"/>
      </w:r>
      <w:r>
        <w:rPr>
          <w:color w:val="222222"/>
          <w:sz w:val="21"/>
          <w:szCs w:val="21"/>
          <w:highlight w:val="white"/>
        </w:rPr>
        <w:t xml:space="preserve"> The exchange of the Work for other copyrighted works by means of digital file-sharing or otherwise shall not be considered to be intended for or directed toward commercial advantage or private monetary compensation, provided there is </w:t>
      </w:r>
      <w:commentRangeStart w:id="73"/>
      <w:r>
        <w:rPr>
          <w:color w:val="222222"/>
          <w:sz w:val="21"/>
          <w:szCs w:val="21"/>
          <w:highlight w:val="white"/>
        </w:rPr>
        <w:t>no payment of any monetary compensation in connection with the exchange of copyrighted works</w:t>
      </w:r>
      <w:commentRangeEnd w:id="73"/>
      <w:r>
        <w:commentReference w:id="73"/>
      </w:r>
      <w:r>
        <w:rPr>
          <w:color w:val="222222"/>
          <w:sz w:val="21"/>
          <w:szCs w:val="21"/>
          <w:highlight w:val="white"/>
        </w:rPr>
        <w:t>.</w:t>
      </w:r>
    </w:p>
    <w:p w14:paraId="00000020" w14:textId="77777777" w:rsidR="00C36FE1" w:rsidRDefault="006A387B">
      <w:pPr>
        <w:spacing w:before="40" w:after="140"/>
        <w:ind w:left="340"/>
        <w:rPr>
          <w:color w:val="222222"/>
          <w:sz w:val="21"/>
          <w:szCs w:val="21"/>
          <w:highlight w:val="white"/>
        </w:rPr>
      </w:pPr>
      <w:r>
        <w:rPr>
          <w:color w:val="222222"/>
          <w:sz w:val="21"/>
          <w:szCs w:val="21"/>
          <w:highlight w:val="white"/>
        </w:rPr>
        <w:t>c.</w:t>
      </w:r>
      <w:commentRangeStart w:id="74"/>
      <w:r>
        <w:rPr>
          <w:b/>
          <w:color w:val="222222"/>
          <w:sz w:val="21"/>
          <w:szCs w:val="21"/>
          <w:highlight w:val="white"/>
        </w:rPr>
        <w:t xml:space="preserve"> Y</w:t>
      </w:r>
      <w:commentRangeStart w:id="75"/>
      <w:commentRangeStart w:id="76"/>
      <w:r>
        <w:rPr>
          <w:b/>
          <w:color w:val="222222"/>
          <w:sz w:val="21"/>
          <w:szCs w:val="21"/>
          <w:highlight w:val="white"/>
        </w:rPr>
        <w:t>ou may exercise the rights granted in Section 3 for commercial purposes only if</w:t>
      </w:r>
      <w:r>
        <w:rPr>
          <w:color w:val="222222"/>
          <w:sz w:val="21"/>
          <w:szCs w:val="21"/>
          <w:highlight w:val="white"/>
        </w:rPr>
        <w:t>:</w:t>
      </w:r>
      <w:commentRangeEnd w:id="75"/>
      <w:r>
        <w:commentReference w:id="75"/>
      </w:r>
      <w:commentRangeEnd w:id="76"/>
      <w:r>
        <w:commentReference w:id="76"/>
      </w:r>
    </w:p>
    <w:p w14:paraId="00000021" w14:textId="4F91FDEE" w:rsidR="00C36FE1" w:rsidRDefault="006A387B">
      <w:pPr>
        <w:spacing w:before="80" w:after="260"/>
        <w:ind w:left="680"/>
        <w:rPr>
          <w:b/>
          <w:color w:val="222222"/>
          <w:sz w:val="21"/>
          <w:szCs w:val="21"/>
          <w:highlight w:val="white"/>
        </w:rPr>
      </w:pPr>
      <w:commentRangeStart w:id="77"/>
      <w:proofErr w:type="spellStart"/>
      <w:r>
        <w:rPr>
          <w:color w:val="222222"/>
          <w:sz w:val="21"/>
          <w:szCs w:val="21"/>
          <w:highlight w:val="white"/>
        </w:rPr>
        <w:lastRenderedPageBreak/>
        <w:t>i</w:t>
      </w:r>
      <w:proofErr w:type="spellEnd"/>
      <w:r>
        <w:rPr>
          <w:color w:val="222222"/>
          <w:sz w:val="21"/>
          <w:szCs w:val="21"/>
          <w:highlight w:val="white"/>
        </w:rPr>
        <w:t xml:space="preserve">. </w:t>
      </w:r>
      <w:r>
        <w:rPr>
          <w:b/>
          <w:color w:val="222222"/>
          <w:sz w:val="21"/>
          <w:szCs w:val="21"/>
          <w:highlight w:val="white"/>
        </w:rPr>
        <w:t>You are a</w:t>
      </w:r>
      <w:ins w:id="78" w:author="charles adjovu" w:date="2020-06-07T17:16:00Z">
        <w:r w:rsidR="000970E5">
          <w:rPr>
            <w:b/>
            <w:color w:val="222222"/>
            <w:sz w:val="21"/>
            <w:szCs w:val="21"/>
            <w:highlight w:val="white"/>
          </w:rPr>
          <w:t xml:space="preserve"> private individual, sole proprietorship,</w:t>
        </w:r>
      </w:ins>
      <w:r>
        <w:rPr>
          <w:b/>
          <w:color w:val="222222"/>
          <w:sz w:val="21"/>
          <w:szCs w:val="21"/>
          <w:highlight w:val="white"/>
        </w:rPr>
        <w:t xml:space="preserve"> </w:t>
      </w:r>
      <w:ins w:id="79" w:author="charles adjovu" w:date="2020-01-27T07:26:00Z">
        <w:r>
          <w:rPr>
            <w:b/>
            <w:color w:val="222222"/>
            <w:sz w:val="21"/>
            <w:szCs w:val="21"/>
            <w:highlight w:val="white"/>
          </w:rPr>
          <w:t>cooperative enterprise, public benefit enterprise, certified benefit enterprise</w:t>
        </w:r>
        <w:commentRangeStart w:id="80"/>
        <w:r>
          <w:rPr>
            <w:b/>
            <w:color w:val="222222"/>
            <w:sz w:val="21"/>
            <w:szCs w:val="21"/>
            <w:highlight w:val="white"/>
          </w:rPr>
          <w:t xml:space="preserve"> or collective</w:t>
        </w:r>
        <w:commentRangeEnd w:id="80"/>
        <w:r>
          <w:commentReference w:id="80"/>
        </w:r>
        <w:r>
          <w:rPr>
            <w:b/>
            <w:color w:val="222222"/>
            <w:sz w:val="21"/>
            <w:szCs w:val="21"/>
            <w:highlight w:val="white"/>
          </w:rPr>
          <w:t xml:space="preserve"> (“Worker-owned Business)</w:t>
        </w:r>
      </w:ins>
      <w:del w:id="81" w:author="charles adjovu" w:date="2020-01-27T07:26:00Z">
        <w:r>
          <w:rPr>
            <w:b/>
            <w:color w:val="222222"/>
            <w:sz w:val="21"/>
            <w:szCs w:val="21"/>
            <w:highlight w:val="white"/>
          </w:rPr>
          <w:delText>worker-owned business or worker-owned collective</w:delText>
        </w:r>
      </w:del>
      <w:r>
        <w:rPr>
          <w:b/>
          <w:color w:val="222222"/>
          <w:sz w:val="21"/>
          <w:szCs w:val="21"/>
          <w:highlight w:val="white"/>
        </w:rPr>
        <w:t>; and</w:t>
      </w:r>
    </w:p>
    <w:p w14:paraId="00000022" w14:textId="52D0024D" w:rsidR="00C36FE1" w:rsidRDefault="006A387B">
      <w:pPr>
        <w:spacing w:before="80" w:after="260"/>
        <w:ind w:left="680"/>
        <w:rPr>
          <w:ins w:id="82" w:author="charles adjovu" w:date="2020-01-27T07:43:00Z"/>
          <w:b/>
          <w:color w:val="222222"/>
          <w:sz w:val="21"/>
          <w:szCs w:val="21"/>
          <w:highlight w:val="white"/>
        </w:rPr>
      </w:pPr>
      <w:r>
        <w:rPr>
          <w:color w:val="222222"/>
          <w:sz w:val="21"/>
          <w:szCs w:val="21"/>
          <w:highlight w:val="white"/>
        </w:rPr>
        <w:t xml:space="preserve">ii. </w:t>
      </w:r>
      <w:commentRangeStart w:id="83"/>
      <w:r>
        <w:rPr>
          <w:b/>
          <w:color w:val="222222"/>
          <w:sz w:val="21"/>
          <w:szCs w:val="21"/>
          <w:highlight w:val="white"/>
        </w:rPr>
        <w:t>all financial gain, surplus, profits and benefits produced by the business or collective are distributed among the worker-owners</w:t>
      </w:r>
      <w:commentRangeEnd w:id="83"/>
      <w:ins w:id="84" w:author="charles adjovu" w:date="2020-01-27T07:43:00Z">
        <w:r>
          <w:commentReference w:id="83"/>
        </w:r>
      </w:ins>
      <w:commentRangeEnd w:id="74"/>
      <w:ins w:id="85" w:author="charles adjovu" w:date="2020-06-06T17:07:00Z">
        <w:r w:rsidR="003E4025">
          <w:rPr>
            <w:b/>
            <w:color w:val="222222"/>
            <w:sz w:val="21"/>
            <w:szCs w:val="21"/>
          </w:rPr>
          <w:t xml:space="preserve"> or t</w:t>
        </w:r>
      </w:ins>
      <w:ins w:id="86" w:author="charles adjovu" w:date="2020-06-06T17:09:00Z">
        <w:r w:rsidR="003E4025">
          <w:rPr>
            <w:b/>
            <w:color w:val="222222"/>
            <w:sz w:val="21"/>
            <w:szCs w:val="21"/>
          </w:rPr>
          <w:t xml:space="preserve">o </w:t>
        </w:r>
      </w:ins>
      <w:ins w:id="87" w:author="charles adjovu" w:date="2020-06-06T17:08:00Z">
        <w:r w:rsidR="003E4025">
          <w:rPr>
            <w:b/>
            <w:color w:val="222222"/>
            <w:sz w:val="21"/>
            <w:szCs w:val="21"/>
          </w:rPr>
          <w:t>Worked-owned Business</w:t>
        </w:r>
      </w:ins>
      <w:ins w:id="88" w:author="charles adjovu" w:date="2020-01-27T07:43:00Z">
        <w:r>
          <w:commentReference w:id="74"/>
        </w:r>
      </w:ins>
      <w:ins w:id="89" w:author="charles adjovu" w:date="2020-06-06T17:09:00Z">
        <w:r w:rsidR="003E4025">
          <w:rPr>
            <w:b/>
            <w:color w:val="222222"/>
            <w:sz w:val="21"/>
            <w:szCs w:val="21"/>
          </w:rPr>
          <w:t>es</w:t>
        </w:r>
      </w:ins>
      <w:commentRangeEnd w:id="77"/>
      <w:ins w:id="90" w:author="charles adjovu" w:date="2020-06-06T17:11:00Z">
        <w:r w:rsidR="003E4025">
          <w:rPr>
            <w:rStyle w:val="CommentReference"/>
          </w:rPr>
          <w:commentReference w:id="77"/>
        </w:r>
      </w:ins>
    </w:p>
    <w:p w14:paraId="00000023" w14:textId="77777777" w:rsidR="00C36FE1" w:rsidRDefault="00C36FE1">
      <w:pPr>
        <w:spacing w:before="80" w:after="260"/>
        <w:ind w:left="680"/>
        <w:rPr>
          <w:ins w:id="91" w:author="charles adjovu" w:date="2020-01-27T07:43:00Z"/>
          <w:b/>
          <w:color w:val="222222"/>
          <w:sz w:val="21"/>
          <w:szCs w:val="21"/>
          <w:highlight w:val="white"/>
        </w:rPr>
      </w:pPr>
    </w:p>
    <w:p w14:paraId="00000024" w14:textId="679BCAA2" w:rsidR="00C36FE1" w:rsidRDefault="006A387B">
      <w:pPr>
        <w:spacing w:before="80" w:after="260"/>
        <w:ind w:left="680"/>
        <w:rPr>
          <w:ins w:id="92" w:author="charles adjovu" w:date="2020-01-27T07:43:00Z"/>
          <w:b/>
          <w:color w:val="222222"/>
          <w:sz w:val="21"/>
          <w:szCs w:val="21"/>
          <w:highlight w:val="white"/>
        </w:rPr>
      </w:pPr>
      <w:commentRangeStart w:id="93"/>
      <w:ins w:id="94" w:author="charles adjovu" w:date="2020-01-27T07:43:00Z">
        <w:r>
          <w:rPr>
            <w:b/>
            <w:color w:val="222222"/>
            <w:sz w:val="21"/>
            <w:szCs w:val="21"/>
            <w:highlight w:val="white"/>
          </w:rPr>
          <w:t xml:space="preserve">iii. </w:t>
        </w:r>
        <w:commentRangeStart w:id="95"/>
        <w:r>
          <w:rPr>
            <w:b/>
            <w:color w:val="222222"/>
            <w:sz w:val="21"/>
            <w:szCs w:val="21"/>
            <w:highlight w:val="white"/>
          </w:rPr>
          <w:t xml:space="preserve">You donate </w:t>
        </w:r>
      </w:ins>
      <w:ins w:id="96" w:author="charles adjovu" w:date="2020-06-07T17:17:00Z">
        <w:r w:rsidR="000970E5">
          <w:rPr>
            <w:b/>
            <w:color w:val="222222"/>
            <w:sz w:val="21"/>
            <w:szCs w:val="21"/>
            <w:highlight w:val="white"/>
          </w:rPr>
          <w:t>five</w:t>
        </w:r>
      </w:ins>
      <w:ins w:id="97" w:author="charles adjovu" w:date="2020-01-27T07:43:00Z">
        <w:r>
          <w:rPr>
            <w:b/>
            <w:color w:val="222222"/>
            <w:sz w:val="21"/>
            <w:szCs w:val="21"/>
            <w:highlight w:val="white"/>
          </w:rPr>
          <w:t>-percent (</w:t>
        </w:r>
      </w:ins>
      <w:ins w:id="98" w:author="charles adjovu" w:date="2020-06-07T17:17:00Z">
        <w:r w:rsidR="000970E5">
          <w:rPr>
            <w:b/>
            <w:color w:val="222222"/>
            <w:sz w:val="21"/>
            <w:szCs w:val="21"/>
            <w:highlight w:val="white"/>
          </w:rPr>
          <w:t>5</w:t>
        </w:r>
      </w:ins>
      <w:ins w:id="99" w:author="charles adjovu" w:date="2020-01-27T07:43:00Z">
        <w:r>
          <w:rPr>
            <w:b/>
            <w:color w:val="222222"/>
            <w:sz w:val="21"/>
            <w:szCs w:val="21"/>
            <w:highlight w:val="white"/>
          </w:rPr>
          <w:t>%) of any</w:t>
        </w:r>
        <w:commentRangeStart w:id="100"/>
        <w:r>
          <w:rPr>
            <w:b/>
            <w:color w:val="222222"/>
            <w:sz w:val="21"/>
            <w:szCs w:val="21"/>
            <w:highlight w:val="white"/>
          </w:rPr>
          <w:t xml:space="preserve"> revenue</w:t>
        </w:r>
        <w:commentRangeEnd w:id="100"/>
        <w:r>
          <w:commentReference w:id="100"/>
        </w:r>
        <w:r>
          <w:rPr>
            <w:b/>
            <w:color w:val="222222"/>
            <w:sz w:val="21"/>
            <w:szCs w:val="21"/>
            <w:highlight w:val="white"/>
          </w:rPr>
          <w:t xml:space="preserve"> derived from the </w:t>
        </w:r>
      </w:ins>
      <w:proofErr w:type="spellStart"/>
      <w:ins w:id="101" w:author="charles adjovu" w:date="2020-06-07T17:17:00Z">
        <w:r w:rsidR="000970E5">
          <w:rPr>
            <w:b/>
            <w:color w:val="222222"/>
            <w:sz w:val="21"/>
            <w:szCs w:val="21"/>
            <w:highlight w:val="white"/>
          </w:rPr>
          <w:t>commerical</w:t>
        </w:r>
      </w:ins>
      <w:proofErr w:type="spellEnd"/>
      <w:ins w:id="102" w:author="charles adjovu" w:date="2020-01-27T07:43:00Z">
        <w:r>
          <w:rPr>
            <w:b/>
            <w:color w:val="222222"/>
            <w:sz w:val="21"/>
            <w:szCs w:val="21"/>
            <w:highlight w:val="white"/>
          </w:rPr>
          <w:t xml:space="preserve"> use of the Work, Adaptation, or Adaptation in a Collection to a Worker-owned Business, tax-exempt nonprofit organization, or</w:t>
        </w:r>
        <w:commentRangeStart w:id="103"/>
        <w:r>
          <w:rPr>
            <w:b/>
            <w:color w:val="222222"/>
            <w:sz w:val="21"/>
            <w:szCs w:val="21"/>
            <w:highlight w:val="white"/>
          </w:rPr>
          <w:t xml:space="preserve"> Web3.0 organization </w:t>
        </w:r>
        <w:commentRangeEnd w:id="103"/>
        <w:r>
          <w:commentReference w:id="103"/>
        </w:r>
        <w:r>
          <w:rPr>
            <w:b/>
            <w:color w:val="222222"/>
            <w:sz w:val="21"/>
            <w:szCs w:val="21"/>
            <w:highlight w:val="white"/>
          </w:rPr>
          <w:t>that has the same or substantially similar set of principles and values to the Principles and Values.</w:t>
        </w:r>
      </w:ins>
      <w:ins w:id="104" w:author="charles adjovu" w:date="2020-06-07T17:18:00Z">
        <w:r w:rsidR="000E037F">
          <w:rPr>
            <w:b/>
            <w:color w:val="222222"/>
            <w:sz w:val="21"/>
            <w:szCs w:val="21"/>
            <w:highlight w:val="white"/>
          </w:rPr>
          <w:t xml:space="preserve"> For </w:t>
        </w:r>
        <w:proofErr w:type="spellStart"/>
        <w:r w:rsidR="000E037F">
          <w:rPr>
            <w:b/>
            <w:color w:val="222222"/>
            <w:sz w:val="21"/>
            <w:szCs w:val="21"/>
            <w:highlight w:val="white"/>
          </w:rPr>
          <w:t>exammple</w:t>
        </w:r>
        <w:proofErr w:type="spellEnd"/>
        <w:r w:rsidR="000E037F">
          <w:rPr>
            <w:b/>
            <w:color w:val="222222"/>
            <w:sz w:val="21"/>
            <w:szCs w:val="21"/>
            <w:highlight w:val="white"/>
          </w:rPr>
          <w:t xml:space="preserve">, donating two-percent of the revenue to a </w:t>
        </w:r>
      </w:ins>
      <w:ins w:id="105" w:author="charles adjovu" w:date="2020-06-07T17:19:00Z">
        <w:r w:rsidR="000E037F">
          <w:rPr>
            <w:b/>
            <w:color w:val="222222"/>
            <w:sz w:val="21"/>
            <w:szCs w:val="21"/>
            <w:highlight w:val="white"/>
          </w:rPr>
          <w:t xml:space="preserve">project on </w:t>
        </w:r>
        <w:proofErr w:type="spellStart"/>
        <w:r w:rsidR="000E037F">
          <w:rPr>
            <w:b/>
            <w:color w:val="222222"/>
            <w:sz w:val="21"/>
            <w:szCs w:val="21"/>
            <w:highlight w:val="white"/>
          </w:rPr>
          <w:t>Gitcoin</w:t>
        </w:r>
        <w:proofErr w:type="spellEnd"/>
        <w:r w:rsidR="000E037F">
          <w:rPr>
            <w:b/>
            <w:color w:val="222222"/>
            <w:sz w:val="21"/>
            <w:szCs w:val="21"/>
            <w:highlight w:val="white"/>
          </w:rPr>
          <w:t>.</w:t>
        </w:r>
      </w:ins>
      <w:ins w:id="106" w:author="charles adjovu" w:date="2020-01-27T07:43:00Z">
        <w:r>
          <w:rPr>
            <w:b/>
            <w:color w:val="222222"/>
            <w:sz w:val="21"/>
            <w:szCs w:val="21"/>
            <w:highlight w:val="white"/>
          </w:rPr>
          <w:t xml:space="preserve"> </w:t>
        </w:r>
        <w:commentRangeEnd w:id="95"/>
        <w:r>
          <w:commentReference w:id="95"/>
        </w:r>
      </w:ins>
      <w:ins w:id="107" w:author="charles adjovu" w:date="2020-06-06T17:01:00Z">
        <w:r w:rsidR="00B9260D">
          <w:rPr>
            <w:b/>
            <w:color w:val="222222"/>
            <w:sz w:val="21"/>
            <w:szCs w:val="21"/>
            <w:highlight w:val="white"/>
          </w:rPr>
          <w:t>(Principles and values of the Author/Licensor or of a movement?)</w:t>
        </w:r>
      </w:ins>
      <w:commentRangeEnd w:id="93"/>
      <w:ins w:id="108" w:author="charles adjovu" w:date="2020-06-06T17:11:00Z">
        <w:r w:rsidR="008D1B08">
          <w:rPr>
            <w:rStyle w:val="CommentReference"/>
          </w:rPr>
          <w:commentReference w:id="93"/>
        </w:r>
      </w:ins>
    </w:p>
    <w:p w14:paraId="00000025" w14:textId="2BD1E636" w:rsidR="00C36FE1" w:rsidRDefault="006A387B">
      <w:pPr>
        <w:spacing w:before="80" w:after="260"/>
        <w:ind w:left="680"/>
        <w:rPr>
          <w:ins w:id="109" w:author="charles adjovu" w:date="2020-06-07T16:26:00Z"/>
          <w:b/>
          <w:color w:val="222222"/>
          <w:sz w:val="21"/>
          <w:szCs w:val="21"/>
          <w:highlight w:val="white"/>
        </w:rPr>
      </w:pPr>
      <w:ins w:id="110" w:author="charles adjovu" w:date="2020-01-27T07:43:00Z">
        <w:r>
          <w:rPr>
            <w:b/>
            <w:color w:val="222222"/>
            <w:sz w:val="21"/>
            <w:szCs w:val="21"/>
            <w:highlight w:val="white"/>
          </w:rPr>
          <w:t>iv</w:t>
        </w:r>
        <w:commentRangeStart w:id="111"/>
        <w:r>
          <w:rPr>
            <w:b/>
            <w:color w:val="222222"/>
            <w:sz w:val="21"/>
            <w:szCs w:val="21"/>
            <w:highlight w:val="white"/>
          </w:rPr>
          <w:t xml:space="preserve">. </w:t>
        </w:r>
        <w:commentRangeStart w:id="112"/>
        <w:r>
          <w:rPr>
            <w:b/>
            <w:color w:val="222222"/>
            <w:sz w:val="21"/>
            <w:szCs w:val="21"/>
            <w:highlight w:val="white"/>
          </w:rPr>
          <w:t>You license the Adaptation, or the Adaptation in a Collection to the Licensor under the same terms of this license</w:t>
        </w:r>
        <w:commentRangeEnd w:id="112"/>
        <w:r>
          <w:commentReference w:id="112"/>
        </w:r>
        <w:r>
          <w:rPr>
            <w:b/>
            <w:color w:val="222222"/>
            <w:sz w:val="21"/>
            <w:szCs w:val="21"/>
            <w:highlight w:val="white"/>
          </w:rPr>
          <w:t xml:space="preserve">; You license the Adaptation </w:t>
        </w:r>
        <w:commentRangeStart w:id="113"/>
        <w:r>
          <w:rPr>
            <w:b/>
            <w:color w:val="222222"/>
            <w:sz w:val="21"/>
            <w:szCs w:val="21"/>
            <w:highlight w:val="white"/>
          </w:rPr>
          <w:t>or the Adaptation in a Collection</w:t>
        </w:r>
        <w:commentRangeEnd w:id="113"/>
        <w:r>
          <w:commentReference w:id="113"/>
        </w:r>
        <w:r>
          <w:rPr>
            <w:b/>
            <w:color w:val="222222"/>
            <w:sz w:val="21"/>
            <w:szCs w:val="21"/>
            <w:highlight w:val="white"/>
          </w:rPr>
          <w:t xml:space="preserve"> that have made substantial </w:t>
        </w:r>
        <w:commentRangeStart w:id="114"/>
        <w:r>
          <w:rPr>
            <w:b/>
            <w:color w:val="222222"/>
            <w:sz w:val="21"/>
            <w:szCs w:val="21"/>
            <w:highlight w:val="white"/>
          </w:rPr>
          <w:t>Improvements</w:t>
        </w:r>
        <w:commentRangeEnd w:id="114"/>
        <w:r>
          <w:commentReference w:id="114"/>
        </w:r>
        <w:r>
          <w:rPr>
            <w:b/>
            <w:color w:val="222222"/>
            <w:sz w:val="21"/>
            <w:szCs w:val="21"/>
            <w:highlight w:val="white"/>
          </w:rPr>
          <w:t xml:space="preserve"> to the Work to the Licensor and a Web3.0 organization under the same terms of this license</w:t>
        </w:r>
      </w:ins>
      <w:commentRangeEnd w:id="111"/>
      <w:r w:rsidR="008D1B08">
        <w:rPr>
          <w:rStyle w:val="CommentReference"/>
        </w:rPr>
        <w:commentReference w:id="111"/>
      </w:r>
    </w:p>
    <w:p w14:paraId="2E7972A5" w14:textId="042FF34B" w:rsidR="00D65B61" w:rsidRDefault="00D65B61">
      <w:pPr>
        <w:spacing w:before="80" w:after="260"/>
        <w:ind w:left="680"/>
        <w:rPr>
          <w:ins w:id="115" w:author="charles adjovu" w:date="2020-06-07T16:26:00Z"/>
          <w:b/>
          <w:color w:val="222222"/>
          <w:sz w:val="21"/>
          <w:szCs w:val="21"/>
          <w:highlight w:val="white"/>
        </w:rPr>
      </w:pPr>
    </w:p>
    <w:p w14:paraId="3E95456F" w14:textId="753FF007" w:rsidR="00D65B61" w:rsidRDefault="00D65B61">
      <w:pPr>
        <w:spacing w:before="80" w:after="260"/>
        <w:ind w:left="680"/>
        <w:rPr>
          <w:ins w:id="116" w:author="charles adjovu" w:date="2020-01-27T07:43:00Z"/>
          <w:b/>
          <w:color w:val="222222"/>
          <w:sz w:val="21"/>
          <w:szCs w:val="21"/>
          <w:highlight w:val="white"/>
        </w:rPr>
      </w:pPr>
      <w:ins w:id="117" w:author="charles adjovu" w:date="2020-06-07T16:26:00Z">
        <w:r>
          <w:rPr>
            <w:b/>
            <w:color w:val="222222"/>
            <w:sz w:val="21"/>
            <w:szCs w:val="21"/>
            <w:highlight w:val="white"/>
          </w:rPr>
          <w:t xml:space="preserve">### Stewardship </w:t>
        </w:r>
      </w:ins>
    </w:p>
    <w:p w14:paraId="66EC5562" w14:textId="2544C75E" w:rsidR="00C4286D" w:rsidRDefault="006A387B">
      <w:pPr>
        <w:spacing w:before="80" w:after="260"/>
        <w:ind w:left="680"/>
        <w:rPr>
          <w:ins w:id="118" w:author="charles adjovu" w:date="2020-06-07T16:25:00Z"/>
          <w:b/>
          <w:color w:val="222222"/>
          <w:sz w:val="21"/>
          <w:szCs w:val="21"/>
          <w:highlight w:val="white"/>
        </w:rPr>
      </w:pPr>
      <w:commentRangeStart w:id="119"/>
      <w:commentRangeStart w:id="120"/>
      <w:commentRangeStart w:id="121"/>
      <w:ins w:id="122" w:author="charles adjovu" w:date="2020-01-27T07:43:00Z">
        <w:r>
          <w:rPr>
            <w:b/>
            <w:color w:val="222222"/>
            <w:sz w:val="21"/>
            <w:szCs w:val="21"/>
            <w:highlight w:val="white"/>
          </w:rPr>
          <w:t>v. When</w:t>
        </w:r>
        <w:commentRangeStart w:id="123"/>
        <w:r>
          <w:rPr>
            <w:b/>
            <w:color w:val="222222"/>
            <w:sz w:val="21"/>
            <w:szCs w:val="21"/>
            <w:highlight w:val="white"/>
          </w:rPr>
          <w:t xml:space="preserve"> the Work has been licensed under these terms </w:t>
        </w:r>
      </w:ins>
      <w:ins w:id="124" w:author="charles adjovu" w:date="2020-06-07T16:15:00Z">
        <w:r w:rsidR="00C4286D">
          <w:rPr>
            <w:b/>
            <w:color w:val="222222"/>
            <w:sz w:val="21"/>
            <w:szCs w:val="21"/>
            <w:highlight w:val="white"/>
          </w:rPr>
          <w:t>to m</w:t>
        </w:r>
      </w:ins>
      <w:commentRangeStart w:id="125"/>
      <w:ins w:id="126" w:author="charles adjovu" w:date="2020-01-27T07:43:00Z">
        <w:r>
          <w:rPr>
            <w:b/>
            <w:color w:val="222222"/>
            <w:sz w:val="21"/>
            <w:szCs w:val="21"/>
            <w:highlight w:val="white"/>
          </w:rPr>
          <w:t xml:space="preserve">ore than 1,000 </w:t>
        </w:r>
      </w:ins>
      <w:ins w:id="127" w:author="charles adjovu" w:date="2020-06-07T16:41:00Z">
        <w:r w:rsidR="00453FD9">
          <w:rPr>
            <w:b/>
            <w:color w:val="222222"/>
            <w:sz w:val="21"/>
            <w:szCs w:val="21"/>
            <w:highlight w:val="white"/>
          </w:rPr>
          <w:t>L</w:t>
        </w:r>
      </w:ins>
      <w:ins w:id="128" w:author="charles adjovu" w:date="2020-01-27T07:43:00Z">
        <w:r>
          <w:rPr>
            <w:b/>
            <w:color w:val="222222"/>
            <w:sz w:val="21"/>
            <w:szCs w:val="21"/>
            <w:highlight w:val="white"/>
          </w:rPr>
          <w:t>icensees,</w:t>
        </w:r>
        <w:commentRangeEnd w:id="125"/>
        <w:r>
          <w:commentReference w:id="125"/>
        </w:r>
        <w:r>
          <w:rPr>
            <w:b/>
            <w:color w:val="222222"/>
            <w:sz w:val="21"/>
            <w:szCs w:val="21"/>
            <w:highlight w:val="white"/>
          </w:rPr>
          <w:t xml:space="preserve"> excluding Capitalist Businesses, </w:t>
        </w:r>
      </w:ins>
      <w:ins w:id="129" w:author="charles adjovu" w:date="2020-06-07T16:16:00Z">
        <w:r w:rsidR="00C4286D">
          <w:rPr>
            <w:b/>
            <w:color w:val="222222"/>
            <w:sz w:val="21"/>
            <w:szCs w:val="21"/>
            <w:highlight w:val="white"/>
          </w:rPr>
          <w:t>t</w:t>
        </w:r>
      </w:ins>
      <w:ins w:id="130" w:author="charles adjovu" w:date="2020-06-07T16:17:00Z">
        <w:r w:rsidR="00C4286D">
          <w:rPr>
            <w:b/>
            <w:color w:val="222222"/>
            <w:sz w:val="21"/>
            <w:szCs w:val="21"/>
            <w:highlight w:val="white"/>
          </w:rPr>
          <w:t>he Licensor</w:t>
        </w:r>
      </w:ins>
      <w:ins w:id="131" w:author="charles adjovu" w:date="2020-06-07T16:18:00Z">
        <w:r w:rsidR="00C4286D">
          <w:rPr>
            <w:b/>
            <w:color w:val="222222"/>
            <w:sz w:val="21"/>
            <w:szCs w:val="21"/>
            <w:highlight w:val="white"/>
          </w:rPr>
          <w:t>, with the advice of the Licensees</w:t>
        </w:r>
      </w:ins>
      <w:ins w:id="132" w:author="charles adjovu" w:date="2020-06-07T16:19:00Z">
        <w:r w:rsidR="00C4286D">
          <w:rPr>
            <w:b/>
            <w:color w:val="222222"/>
            <w:sz w:val="21"/>
            <w:szCs w:val="21"/>
            <w:highlight w:val="white"/>
          </w:rPr>
          <w:t>, (though, not requiring their consent)</w:t>
        </w:r>
      </w:ins>
      <w:ins w:id="133" w:author="charles adjovu" w:date="2020-06-07T16:17:00Z">
        <w:r w:rsidR="00C4286D">
          <w:rPr>
            <w:b/>
            <w:color w:val="222222"/>
            <w:sz w:val="21"/>
            <w:szCs w:val="21"/>
            <w:highlight w:val="white"/>
          </w:rPr>
          <w:t xml:space="preserve"> must form</w:t>
        </w:r>
      </w:ins>
      <w:ins w:id="134" w:author="charles adjovu" w:date="2020-06-07T16:20:00Z">
        <w:r w:rsidR="00C4286D">
          <w:rPr>
            <w:b/>
            <w:color w:val="222222"/>
            <w:sz w:val="21"/>
            <w:szCs w:val="21"/>
            <w:highlight w:val="white"/>
          </w:rPr>
          <w:t>, organize</w:t>
        </w:r>
      </w:ins>
      <w:ins w:id="135" w:author="charles adjovu" w:date="2020-06-07T16:18:00Z">
        <w:r w:rsidR="00C4286D">
          <w:rPr>
            <w:b/>
            <w:color w:val="222222"/>
            <w:sz w:val="21"/>
            <w:szCs w:val="21"/>
            <w:highlight w:val="white"/>
          </w:rPr>
          <w:t xml:space="preserve"> or select a Steward</w:t>
        </w:r>
      </w:ins>
      <w:ins w:id="136" w:author="charles adjovu" w:date="2020-06-07T16:20:00Z">
        <w:r w:rsidR="00C4286D">
          <w:rPr>
            <w:b/>
            <w:color w:val="222222"/>
            <w:sz w:val="21"/>
            <w:szCs w:val="21"/>
            <w:highlight w:val="white"/>
          </w:rPr>
          <w:t xml:space="preserve"> to manage the </w:t>
        </w:r>
      </w:ins>
      <w:ins w:id="137" w:author="charles adjovu" w:date="2020-06-07T16:22:00Z">
        <w:r w:rsidR="00C4286D">
          <w:rPr>
            <w:b/>
            <w:color w:val="222222"/>
            <w:sz w:val="21"/>
            <w:szCs w:val="21"/>
            <w:highlight w:val="white"/>
          </w:rPr>
          <w:t>future licensing, maintenance</w:t>
        </w:r>
      </w:ins>
      <w:ins w:id="138" w:author="charles adjovu" w:date="2020-06-07T16:30:00Z">
        <w:r w:rsidR="00D65B61">
          <w:rPr>
            <w:b/>
            <w:color w:val="222222"/>
            <w:sz w:val="21"/>
            <w:szCs w:val="21"/>
            <w:highlight w:val="white"/>
          </w:rPr>
          <w:t>, commercial and non-commerc</w:t>
        </w:r>
      </w:ins>
      <w:ins w:id="139" w:author="charles adjovu" w:date="2020-06-07T16:33:00Z">
        <w:r w:rsidR="00840256">
          <w:rPr>
            <w:b/>
            <w:color w:val="222222"/>
            <w:sz w:val="21"/>
            <w:szCs w:val="21"/>
            <w:highlight w:val="white"/>
          </w:rPr>
          <w:t>i</w:t>
        </w:r>
      </w:ins>
      <w:ins w:id="140" w:author="charles adjovu" w:date="2020-06-07T16:30:00Z">
        <w:r w:rsidR="00D65B61">
          <w:rPr>
            <w:b/>
            <w:color w:val="222222"/>
            <w:sz w:val="21"/>
            <w:szCs w:val="21"/>
            <w:highlight w:val="white"/>
          </w:rPr>
          <w:t>al uses,</w:t>
        </w:r>
      </w:ins>
      <w:ins w:id="141" w:author="charles adjovu" w:date="2020-06-07T16:22:00Z">
        <w:r w:rsidR="00C4286D">
          <w:rPr>
            <w:b/>
            <w:color w:val="222222"/>
            <w:sz w:val="21"/>
            <w:szCs w:val="21"/>
            <w:highlight w:val="white"/>
          </w:rPr>
          <w:t xml:space="preserve"> and improvem</w:t>
        </w:r>
      </w:ins>
      <w:ins w:id="142" w:author="charles adjovu" w:date="2020-06-07T16:23:00Z">
        <w:r w:rsidR="00C4286D">
          <w:rPr>
            <w:b/>
            <w:color w:val="222222"/>
            <w:sz w:val="21"/>
            <w:szCs w:val="21"/>
            <w:highlight w:val="white"/>
          </w:rPr>
          <w:t xml:space="preserve">ents </w:t>
        </w:r>
      </w:ins>
      <w:ins w:id="143" w:author="charles adjovu" w:date="2020-06-07T16:22:00Z">
        <w:r w:rsidR="00C4286D">
          <w:rPr>
            <w:b/>
            <w:color w:val="222222"/>
            <w:sz w:val="21"/>
            <w:szCs w:val="21"/>
            <w:highlight w:val="white"/>
          </w:rPr>
          <w:t xml:space="preserve">of the </w:t>
        </w:r>
      </w:ins>
      <w:ins w:id="144" w:author="charles adjovu" w:date="2020-06-07T16:20:00Z">
        <w:r w:rsidR="00C4286D">
          <w:rPr>
            <w:b/>
            <w:color w:val="222222"/>
            <w:sz w:val="21"/>
            <w:szCs w:val="21"/>
            <w:highlight w:val="white"/>
          </w:rPr>
          <w:t>Work</w:t>
        </w:r>
      </w:ins>
      <w:ins w:id="145" w:author="charles adjovu" w:date="2020-06-07T16:24:00Z">
        <w:r w:rsidR="00C4286D">
          <w:rPr>
            <w:b/>
            <w:color w:val="222222"/>
            <w:sz w:val="21"/>
            <w:szCs w:val="21"/>
            <w:highlight w:val="white"/>
          </w:rPr>
          <w:t>.</w:t>
        </w:r>
        <w:r w:rsidR="00D65B61">
          <w:rPr>
            <w:b/>
            <w:color w:val="222222"/>
            <w:sz w:val="21"/>
            <w:szCs w:val="21"/>
            <w:highlight w:val="white"/>
          </w:rPr>
          <w:t xml:space="preserve"> The</w:t>
        </w:r>
      </w:ins>
      <w:ins w:id="146" w:author="charles adjovu" w:date="2020-06-07T16:25:00Z">
        <w:r w:rsidR="00D65B61">
          <w:rPr>
            <w:b/>
            <w:color w:val="222222"/>
            <w:sz w:val="21"/>
            <w:szCs w:val="21"/>
            <w:highlight w:val="white"/>
          </w:rPr>
          <w:t xml:space="preserve"> Steward of the Work must be a:</w:t>
        </w:r>
      </w:ins>
    </w:p>
    <w:p w14:paraId="1EAA418A" w14:textId="7AA3755A" w:rsidR="00D65B61" w:rsidRDefault="00D65B61">
      <w:pPr>
        <w:spacing w:before="80" w:after="260"/>
        <w:ind w:left="680"/>
        <w:rPr>
          <w:ins w:id="147" w:author="charles adjovu" w:date="2020-06-07T16:25:00Z"/>
          <w:b/>
          <w:color w:val="222222"/>
          <w:sz w:val="21"/>
          <w:szCs w:val="21"/>
          <w:highlight w:val="white"/>
        </w:rPr>
      </w:pPr>
    </w:p>
    <w:p w14:paraId="24307AD7" w14:textId="77777777" w:rsidR="00D65B61" w:rsidRDefault="00D65B61" w:rsidP="00D65B61">
      <w:pPr>
        <w:numPr>
          <w:ilvl w:val="0"/>
          <w:numId w:val="5"/>
        </w:numPr>
        <w:spacing w:before="80"/>
        <w:rPr>
          <w:ins w:id="148" w:author="charles adjovu" w:date="2020-06-07T16:25:00Z"/>
          <w:b/>
          <w:color w:val="222222"/>
          <w:sz w:val="21"/>
          <w:szCs w:val="21"/>
          <w:highlight w:val="white"/>
        </w:rPr>
      </w:pPr>
      <w:ins w:id="149" w:author="charles adjovu" w:date="2020-06-07T16:25:00Z">
        <w:r>
          <w:rPr>
            <w:b/>
            <w:color w:val="222222"/>
            <w:sz w:val="21"/>
            <w:szCs w:val="21"/>
            <w:highlight w:val="white"/>
          </w:rPr>
          <w:t xml:space="preserve">Worker-owned Business, </w:t>
        </w:r>
      </w:ins>
    </w:p>
    <w:p w14:paraId="72E5479E" w14:textId="77777777" w:rsidR="00D65B61" w:rsidRDefault="00D65B61" w:rsidP="00D65B61">
      <w:pPr>
        <w:numPr>
          <w:ilvl w:val="0"/>
          <w:numId w:val="5"/>
        </w:numPr>
        <w:rPr>
          <w:ins w:id="150" w:author="charles adjovu" w:date="2020-06-07T16:25:00Z"/>
          <w:b/>
          <w:color w:val="222222"/>
          <w:sz w:val="21"/>
          <w:szCs w:val="21"/>
          <w:highlight w:val="white"/>
        </w:rPr>
      </w:pPr>
      <w:ins w:id="151" w:author="charles adjovu" w:date="2020-06-07T16:25:00Z">
        <w:r>
          <w:rPr>
            <w:b/>
            <w:color w:val="222222"/>
            <w:sz w:val="21"/>
            <w:szCs w:val="21"/>
            <w:highlight w:val="white"/>
          </w:rPr>
          <w:t xml:space="preserve">Decentralized Autonomous Organization (DAO), </w:t>
        </w:r>
      </w:ins>
    </w:p>
    <w:p w14:paraId="60F97D78" w14:textId="77777777" w:rsidR="00D65B61" w:rsidRDefault="00D65B61" w:rsidP="00D65B61">
      <w:pPr>
        <w:numPr>
          <w:ilvl w:val="0"/>
          <w:numId w:val="5"/>
        </w:numPr>
        <w:rPr>
          <w:ins w:id="152" w:author="charles adjovu" w:date="2020-06-07T16:25:00Z"/>
          <w:b/>
          <w:color w:val="222222"/>
          <w:sz w:val="21"/>
          <w:szCs w:val="21"/>
          <w:highlight w:val="white"/>
        </w:rPr>
      </w:pPr>
      <w:ins w:id="153" w:author="charles adjovu" w:date="2020-06-07T16:25:00Z">
        <w:r>
          <w:rPr>
            <w:b/>
            <w:color w:val="222222"/>
            <w:sz w:val="21"/>
            <w:szCs w:val="21"/>
            <w:highlight w:val="white"/>
          </w:rPr>
          <w:t>Stewardship Business,</w:t>
        </w:r>
      </w:ins>
    </w:p>
    <w:p w14:paraId="5E4F5536" w14:textId="77777777" w:rsidR="00D65B61" w:rsidRDefault="00D65B61" w:rsidP="00D65B61">
      <w:pPr>
        <w:numPr>
          <w:ilvl w:val="0"/>
          <w:numId w:val="5"/>
        </w:numPr>
        <w:rPr>
          <w:ins w:id="154" w:author="charles adjovu" w:date="2020-06-07T16:25:00Z"/>
          <w:b/>
          <w:color w:val="222222"/>
          <w:sz w:val="21"/>
          <w:szCs w:val="21"/>
          <w:highlight w:val="white"/>
        </w:rPr>
      </w:pPr>
      <w:ins w:id="155" w:author="charles adjovu" w:date="2020-06-07T16:25:00Z">
        <w:r>
          <w:rPr>
            <w:b/>
            <w:color w:val="222222"/>
            <w:sz w:val="21"/>
            <w:szCs w:val="21"/>
            <w:highlight w:val="white"/>
          </w:rPr>
          <w:lastRenderedPageBreak/>
          <w:t>Collective Management Organization,</w:t>
        </w:r>
      </w:ins>
    </w:p>
    <w:p w14:paraId="2484D2AF" w14:textId="256B76A2" w:rsidR="00D65B61" w:rsidRDefault="00D65B61" w:rsidP="00D65B61">
      <w:pPr>
        <w:numPr>
          <w:ilvl w:val="0"/>
          <w:numId w:val="5"/>
        </w:numPr>
        <w:rPr>
          <w:ins w:id="156" w:author="charles adjovu" w:date="2020-06-07T16:25:00Z"/>
          <w:b/>
          <w:color w:val="222222"/>
          <w:sz w:val="21"/>
          <w:szCs w:val="21"/>
          <w:highlight w:val="white"/>
        </w:rPr>
      </w:pPr>
      <w:ins w:id="157" w:author="charles adjovu" w:date="2020-06-07T16:25:00Z">
        <w:r>
          <w:rPr>
            <w:b/>
            <w:color w:val="222222"/>
            <w:sz w:val="21"/>
            <w:szCs w:val="21"/>
            <w:highlight w:val="white"/>
          </w:rPr>
          <w:t>Nonprofit</w:t>
        </w:r>
      </w:ins>
      <w:ins w:id="158" w:author="charles adjovu" w:date="2020-06-07T16:27:00Z">
        <w:r>
          <w:rPr>
            <w:b/>
            <w:color w:val="222222"/>
            <w:sz w:val="21"/>
            <w:szCs w:val="21"/>
            <w:highlight w:val="white"/>
          </w:rPr>
          <w:t xml:space="preserve"> entity that is not a subsidiary of a For-profit entity</w:t>
        </w:r>
      </w:ins>
      <w:ins w:id="159" w:author="charles adjovu" w:date="2020-06-07T16:25:00Z">
        <w:r>
          <w:rPr>
            <w:b/>
            <w:color w:val="222222"/>
            <w:sz w:val="21"/>
            <w:szCs w:val="21"/>
            <w:highlight w:val="white"/>
          </w:rPr>
          <w:t>,</w:t>
        </w:r>
      </w:ins>
    </w:p>
    <w:p w14:paraId="169343CA" w14:textId="77777777" w:rsidR="00D65B61" w:rsidRDefault="00D65B61" w:rsidP="00D65B61">
      <w:pPr>
        <w:numPr>
          <w:ilvl w:val="0"/>
          <w:numId w:val="5"/>
        </w:numPr>
        <w:rPr>
          <w:ins w:id="160" w:author="charles adjovu" w:date="2020-06-07T16:25:00Z"/>
          <w:b/>
          <w:color w:val="222222"/>
          <w:sz w:val="21"/>
          <w:szCs w:val="21"/>
          <w:highlight w:val="white"/>
        </w:rPr>
      </w:pPr>
      <w:ins w:id="161" w:author="charles adjovu" w:date="2020-06-07T16:25:00Z">
        <w:r>
          <w:rPr>
            <w:b/>
            <w:color w:val="222222"/>
            <w:sz w:val="21"/>
            <w:szCs w:val="21"/>
            <w:highlight w:val="white"/>
          </w:rPr>
          <w:t>Joint Repository,</w:t>
        </w:r>
      </w:ins>
    </w:p>
    <w:p w14:paraId="33D5BCD6" w14:textId="77777777" w:rsidR="00D65B61" w:rsidRDefault="00D65B61" w:rsidP="00D65B61">
      <w:pPr>
        <w:numPr>
          <w:ilvl w:val="0"/>
          <w:numId w:val="5"/>
        </w:numPr>
        <w:rPr>
          <w:ins w:id="162" w:author="charles adjovu" w:date="2020-06-07T16:26:00Z"/>
          <w:b/>
          <w:color w:val="222222"/>
          <w:sz w:val="21"/>
          <w:szCs w:val="21"/>
          <w:highlight w:val="white"/>
        </w:rPr>
      </w:pPr>
      <w:ins w:id="163" w:author="charles adjovu" w:date="2020-06-07T16:25:00Z">
        <w:r>
          <w:rPr>
            <w:b/>
            <w:color w:val="222222"/>
            <w:sz w:val="21"/>
            <w:szCs w:val="21"/>
            <w:highlight w:val="white"/>
          </w:rPr>
          <w:t>Trust, or</w:t>
        </w:r>
      </w:ins>
    </w:p>
    <w:p w14:paraId="6BD9F8F3" w14:textId="68159F3F" w:rsidR="00D65B61" w:rsidRPr="00D65B61" w:rsidRDefault="00D65B61" w:rsidP="00D65B61">
      <w:pPr>
        <w:numPr>
          <w:ilvl w:val="0"/>
          <w:numId w:val="5"/>
        </w:numPr>
        <w:rPr>
          <w:ins w:id="164" w:author="charles adjovu" w:date="2020-06-07T16:16:00Z"/>
          <w:b/>
          <w:color w:val="222222"/>
          <w:sz w:val="21"/>
          <w:szCs w:val="21"/>
          <w:highlight w:val="white"/>
          <w:rPrChange w:id="165" w:author="charles adjovu" w:date="2020-06-07T16:26:00Z">
            <w:rPr>
              <w:ins w:id="166" w:author="charles adjovu" w:date="2020-06-07T16:16:00Z"/>
              <w:b/>
              <w:color w:val="222222"/>
              <w:sz w:val="21"/>
              <w:szCs w:val="21"/>
              <w:highlight w:val="white"/>
            </w:rPr>
          </w:rPrChange>
        </w:rPr>
        <w:pPrChange w:id="167" w:author="charles adjovu" w:date="2020-06-07T16:26:00Z">
          <w:pPr>
            <w:spacing w:before="80" w:after="260"/>
            <w:ind w:left="680"/>
          </w:pPr>
        </w:pPrChange>
      </w:pPr>
      <w:ins w:id="168" w:author="charles adjovu" w:date="2020-06-07T16:25:00Z">
        <w:r w:rsidRPr="00D65B61">
          <w:rPr>
            <w:b/>
            <w:color w:val="222222"/>
            <w:sz w:val="21"/>
            <w:szCs w:val="21"/>
            <w:highlight w:val="white"/>
            <w:rPrChange w:id="169" w:author="charles adjovu" w:date="2020-06-07T16:26:00Z">
              <w:rPr>
                <w:b/>
                <w:color w:val="222222"/>
                <w:sz w:val="21"/>
                <w:szCs w:val="21"/>
                <w:highlight w:val="white"/>
              </w:rPr>
            </w:rPrChange>
          </w:rPr>
          <w:t>combination thereof.</w:t>
        </w:r>
        <w:r>
          <w:commentReference w:id="170"/>
        </w:r>
      </w:ins>
    </w:p>
    <w:p w14:paraId="4236E688" w14:textId="5AA131FF" w:rsidR="00C4286D" w:rsidRDefault="00C4286D">
      <w:pPr>
        <w:spacing w:before="80" w:after="260"/>
        <w:ind w:left="680"/>
        <w:rPr>
          <w:ins w:id="171" w:author="charles adjovu" w:date="2020-06-07T16:42:00Z"/>
          <w:b/>
          <w:color w:val="222222"/>
          <w:sz w:val="21"/>
          <w:szCs w:val="21"/>
          <w:highlight w:val="white"/>
        </w:rPr>
      </w:pPr>
    </w:p>
    <w:p w14:paraId="7507DD19" w14:textId="1B23CA19" w:rsidR="00453FD9" w:rsidRDefault="00382D38">
      <w:pPr>
        <w:spacing w:before="80" w:after="260"/>
        <w:ind w:left="680"/>
        <w:rPr>
          <w:ins w:id="172" w:author="charles adjovu" w:date="2020-06-07T16:16:00Z"/>
          <w:b/>
          <w:color w:val="222222"/>
          <w:sz w:val="21"/>
          <w:szCs w:val="21"/>
          <w:highlight w:val="white"/>
        </w:rPr>
      </w:pPr>
      <w:ins w:id="173" w:author="charles adjovu" w:date="2020-06-07T17:00:00Z">
        <w:r>
          <w:rPr>
            <w:b/>
            <w:color w:val="222222"/>
            <w:sz w:val="21"/>
            <w:szCs w:val="21"/>
            <w:highlight w:val="white"/>
          </w:rPr>
          <w:t>The Licensor must first consider a Worker</w:t>
        </w:r>
      </w:ins>
      <w:ins w:id="174" w:author="charles adjovu" w:date="2020-06-07T17:01:00Z">
        <w:r>
          <w:rPr>
            <w:b/>
            <w:color w:val="222222"/>
            <w:sz w:val="21"/>
            <w:szCs w:val="21"/>
            <w:highlight w:val="white"/>
          </w:rPr>
          <w:t xml:space="preserve">-owned Business or a Stewardship Business before considering other types of organizations to be the Seward. </w:t>
        </w:r>
      </w:ins>
      <w:ins w:id="175" w:author="charles adjovu" w:date="2020-06-07T16:42:00Z">
        <w:r w:rsidR="00453FD9">
          <w:rPr>
            <w:b/>
            <w:color w:val="222222"/>
            <w:sz w:val="21"/>
            <w:szCs w:val="21"/>
            <w:highlight w:val="white"/>
          </w:rPr>
          <w:t>The Steward must manage the Work for the benefit of the whole class of users (Licensors and Licensees)</w:t>
        </w:r>
      </w:ins>
      <w:ins w:id="176" w:author="charles adjovu" w:date="2020-06-07T16:43:00Z">
        <w:r w:rsidR="00453FD9">
          <w:rPr>
            <w:b/>
            <w:color w:val="222222"/>
            <w:sz w:val="21"/>
            <w:szCs w:val="21"/>
            <w:highlight w:val="white"/>
          </w:rPr>
          <w:t xml:space="preserve">. </w:t>
        </w:r>
      </w:ins>
      <w:ins w:id="177" w:author="charles adjovu" w:date="2020-06-07T16:46:00Z">
        <w:r w:rsidR="005D3A0C">
          <w:rPr>
            <w:b/>
            <w:color w:val="222222"/>
            <w:sz w:val="21"/>
            <w:szCs w:val="21"/>
            <w:highlight w:val="white"/>
          </w:rPr>
          <w:t>The Licensor must assign all rights to the Work to the Steward</w:t>
        </w:r>
      </w:ins>
      <w:ins w:id="178" w:author="charles adjovu" w:date="2020-06-07T16:58:00Z">
        <w:r w:rsidR="001C0667">
          <w:rPr>
            <w:b/>
            <w:color w:val="222222"/>
            <w:sz w:val="21"/>
            <w:szCs w:val="21"/>
            <w:highlight w:val="white"/>
          </w:rPr>
          <w:t>, including without limitation the right to payment under this License</w:t>
        </w:r>
      </w:ins>
      <w:ins w:id="179" w:author="charles adjovu" w:date="2020-06-07T16:46:00Z">
        <w:r w:rsidR="005D3A0C">
          <w:rPr>
            <w:b/>
            <w:color w:val="222222"/>
            <w:sz w:val="21"/>
            <w:szCs w:val="21"/>
            <w:highlight w:val="white"/>
          </w:rPr>
          <w:t xml:space="preserve">. </w:t>
        </w:r>
      </w:ins>
      <w:ins w:id="180" w:author="charles adjovu" w:date="2020-06-07T16:43:00Z">
        <w:r w:rsidR="00453FD9">
          <w:rPr>
            <w:b/>
            <w:color w:val="222222"/>
            <w:sz w:val="21"/>
            <w:szCs w:val="21"/>
            <w:highlight w:val="white"/>
          </w:rPr>
          <w:t xml:space="preserve">For Licensees who have made </w:t>
        </w:r>
        <w:proofErr w:type="spellStart"/>
        <w:r w:rsidR="00453FD9">
          <w:rPr>
            <w:b/>
            <w:color w:val="222222"/>
            <w:sz w:val="21"/>
            <w:szCs w:val="21"/>
            <w:highlight w:val="white"/>
          </w:rPr>
          <w:t>Adapatations</w:t>
        </w:r>
      </w:ins>
      <w:proofErr w:type="spellEnd"/>
      <w:ins w:id="181" w:author="charles adjovu" w:date="2020-06-07T16:59:00Z">
        <w:r>
          <w:rPr>
            <w:b/>
            <w:color w:val="222222"/>
            <w:sz w:val="21"/>
            <w:szCs w:val="21"/>
            <w:highlight w:val="white"/>
          </w:rPr>
          <w:t xml:space="preserve"> before the existence of the Steward</w:t>
        </w:r>
      </w:ins>
      <w:ins w:id="182" w:author="charles adjovu" w:date="2020-06-07T16:43:00Z">
        <w:r w:rsidR="00453FD9">
          <w:rPr>
            <w:b/>
            <w:color w:val="222222"/>
            <w:sz w:val="21"/>
            <w:szCs w:val="21"/>
            <w:highlight w:val="white"/>
          </w:rPr>
          <w:t xml:space="preserve"> to</w:t>
        </w:r>
      </w:ins>
      <w:ins w:id="183" w:author="charles adjovu" w:date="2020-06-07T16:44:00Z">
        <w:r w:rsidR="00453FD9">
          <w:rPr>
            <w:b/>
            <w:color w:val="222222"/>
            <w:sz w:val="21"/>
            <w:szCs w:val="21"/>
            <w:highlight w:val="white"/>
          </w:rPr>
          <w:t xml:space="preserve"> continue to receive payments from </w:t>
        </w:r>
        <w:proofErr w:type="spellStart"/>
        <w:r w:rsidR="00453FD9">
          <w:rPr>
            <w:b/>
            <w:color w:val="222222"/>
            <w:sz w:val="21"/>
            <w:szCs w:val="21"/>
            <w:highlight w:val="white"/>
          </w:rPr>
          <w:t>Capitlsit</w:t>
        </w:r>
        <w:proofErr w:type="spellEnd"/>
        <w:r w:rsidR="00453FD9">
          <w:rPr>
            <w:b/>
            <w:color w:val="222222"/>
            <w:sz w:val="21"/>
            <w:szCs w:val="21"/>
            <w:highlight w:val="white"/>
          </w:rPr>
          <w:t xml:space="preserve"> Business</w:t>
        </w:r>
      </w:ins>
      <w:ins w:id="184" w:author="charles adjovu" w:date="2020-06-07T16:59:00Z">
        <w:r>
          <w:rPr>
            <w:b/>
            <w:color w:val="222222"/>
            <w:sz w:val="21"/>
            <w:szCs w:val="21"/>
            <w:highlight w:val="white"/>
          </w:rPr>
          <w:t xml:space="preserve"> after the Steward is created</w:t>
        </w:r>
      </w:ins>
      <w:ins w:id="185" w:author="charles adjovu" w:date="2020-06-07T16:44:00Z">
        <w:r w:rsidR="00453FD9">
          <w:rPr>
            <w:b/>
            <w:color w:val="222222"/>
            <w:sz w:val="21"/>
            <w:szCs w:val="21"/>
            <w:highlight w:val="white"/>
          </w:rPr>
          <w:t xml:space="preserve">, You must </w:t>
        </w:r>
      </w:ins>
      <w:ins w:id="186" w:author="charles adjovu" w:date="2020-06-07T16:45:00Z">
        <w:r w:rsidR="005D3A0C">
          <w:rPr>
            <w:b/>
            <w:color w:val="222222"/>
            <w:sz w:val="21"/>
            <w:szCs w:val="21"/>
            <w:highlight w:val="white"/>
          </w:rPr>
          <w:t>assign all your rights to the Adaptation to the Steward.</w:t>
        </w:r>
      </w:ins>
      <w:ins w:id="187" w:author="charles adjovu" w:date="2020-06-07T17:00:00Z">
        <w:r>
          <w:rPr>
            <w:b/>
            <w:color w:val="222222"/>
            <w:sz w:val="21"/>
            <w:szCs w:val="21"/>
            <w:highlight w:val="white"/>
          </w:rPr>
          <w:t xml:space="preserve"> The Steward is required to remun</w:t>
        </w:r>
      </w:ins>
      <w:ins w:id="188" w:author="charles adjovu" w:date="2020-06-07T17:32:00Z">
        <w:r w:rsidR="001E4BEF">
          <w:rPr>
            <w:b/>
            <w:color w:val="222222"/>
            <w:sz w:val="21"/>
            <w:szCs w:val="21"/>
            <w:highlight w:val="white"/>
          </w:rPr>
          <w:t>erat</w:t>
        </w:r>
      </w:ins>
      <w:ins w:id="189" w:author="charles adjovu" w:date="2020-06-07T17:00:00Z">
        <w:r>
          <w:rPr>
            <w:b/>
            <w:color w:val="222222"/>
            <w:sz w:val="21"/>
            <w:szCs w:val="21"/>
            <w:highlight w:val="white"/>
          </w:rPr>
          <w:t>e all licensing fees to the approp</w:t>
        </w:r>
      </w:ins>
      <w:ins w:id="190" w:author="charles adjovu" w:date="2020-06-07T17:32:00Z">
        <w:r w:rsidR="001E4BEF">
          <w:rPr>
            <w:b/>
            <w:color w:val="222222"/>
            <w:sz w:val="21"/>
            <w:szCs w:val="21"/>
            <w:highlight w:val="white"/>
          </w:rPr>
          <w:t>r</w:t>
        </w:r>
      </w:ins>
      <w:ins w:id="191" w:author="charles adjovu" w:date="2020-06-07T17:00:00Z">
        <w:r>
          <w:rPr>
            <w:b/>
            <w:color w:val="222222"/>
            <w:sz w:val="21"/>
            <w:szCs w:val="21"/>
            <w:highlight w:val="white"/>
          </w:rPr>
          <w:t>i</w:t>
        </w:r>
      </w:ins>
      <w:ins w:id="192" w:author="charles adjovu" w:date="2020-06-07T17:32:00Z">
        <w:r w:rsidR="001E4BEF">
          <w:rPr>
            <w:b/>
            <w:color w:val="222222"/>
            <w:sz w:val="21"/>
            <w:szCs w:val="21"/>
            <w:highlight w:val="white"/>
          </w:rPr>
          <w:t>a</w:t>
        </w:r>
      </w:ins>
      <w:ins w:id="193" w:author="charles adjovu" w:date="2020-06-07T17:00:00Z">
        <w:r>
          <w:rPr>
            <w:b/>
            <w:color w:val="222222"/>
            <w:sz w:val="21"/>
            <w:szCs w:val="21"/>
            <w:highlight w:val="white"/>
          </w:rPr>
          <w:t xml:space="preserve">te party. </w:t>
        </w:r>
      </w:ins>
    </w:p>
    <w:p w14:paraId="00000026" w14:textId="13947AC7" w:rsidR="00C36FE1" w:rsidRDefault="006A387B">
      <w:pPr>
        <w:spacing w:before="80" w:after="260"/>
        <w:ind w:left="680"/>
        <w:rPr>
          <w:ins w:id="194" w:author="charles adjovu" w:date="2020-01-27T07:43:00Z"/>
          <w:b/>
          <w:color w:val="222222"/>
          <w:sz w:val="21"/>
          <w:szCs w:val="21"/>
          <w:highlight w:val="white"/>
        </w:rPr>
      </w:pPr>
      <w:ins w:id="195" w:author="charles adjovu" w:date="2020-01-27T07:43:00Z">
        <w:r>
          <w:rPr>
            <w:b/>
            <w:color w:val="222222"/>
            <w:sz w:val="21"/>
            <w:szCs w:val="21"/>
            <w:highlight w:val="white"/>
          </w:rPr>
          <w:t>the Work, Adaptations, and Adaptations in Collections shall become t</w:t>
        </w:r>
        <w:commentRangeStart w:id="196"/>
        <w:r>
          <w:rPr>
            <w:b/>
            <w:color w:val="222222"/>
            <w:sz w:val="21"/>
            <w:szCs w:val="21"/>
            <w:highlight w:val="white"/>
          </w:rPr>
          <w:t xml:space="preserve">he Common Property of the Licensor and Licensees </w:t>
        </w:r>
        <w:commentRangeStart w:id="197"/>
        <w:commentRangeStart w:id="198"/>
        <w:r>
          <w:rPr>
            <w:b/>
            <w:color w:val="222222"/>
            <w:sz w:val="21"/>
            <w:szCs w:val="21"/>
            <w:highlight w:val="white"/>
          </w:rPr>
          <w:t>(“Collective Venture”)</w:t>
        </w:r>
        <w:commentRangeEnd w:id="197"/>
        <w:r>
          <w:commentReference w:id="197"/>
        </w:r>
        <w:commentRangeEnd w:id="123"/>
        <w:r>
          <w:commentReference w:id="123"/>
        </w:r>
        <w:commentRangeEnd w:id="198"/>
        <w:r>
          <w:commentReference w:id="198"/>
        </w:r>
        <w:commentRangeEnd w:id="196"/>
        <w:r>
          <w:commentReference w:id="196"/>
        </w:r>
        <w:r>
          <w:rPr>
            <w:b/>
            <w:color w:val="222222"/>
            <w:sz w:val="21"/>
            <w:szCs w:val="21"/>
            <w:highlight w:val="white"/>
          </w:rPr>
          <w:t xml:space="preserve"> [</w:t>
        </w:r>
        <w:r>
          <w:rPr>
            <w:i/>
            <w:color w:val="222222"/>
            <w:sz w:val="21"/>
            <w:szCs w:val="21"/>
            <w:highlight w:val="white"/>
          </w:rPr>
          <w:t>Alternatively, can require licensor and licensees to give up certain rights to CMO, or give exclusive license to CMO, while retaining the ability to remove their IP from the CMO]</w:t>
        </w:r>
        <w:commentRangeStart w:id="199"/>
        <w:commentRangeStart w:id="200"/>
        <w:r>
          <w:rPr>
            <w:b/>
            <w:color w:val="222222"/>
            <w:sz w:val="21"/>
            <w:szCs w:val="21"/>
            <w:highlight w:val="white"/>
          </w:rPr>
          <w:t>,</w:t>
        </w:r>
        <w:commentRangeEnd w:id="199"/>
        <w:r>
          <w:commentReference w:id="199"/>
        </w:r>
        <w:r>
          <w:rPr>
            <w:b/>
            <w:color w:val="222222"/>
            <w:sz w:val="21"/>
            <w:szCs w:val="21"/>
            <w:highlight w:val="white"/>
          </w:rPr>
          <w:t xml:space="preserve"> of which the Common Property shall be managed by the Collective Venture, which must be through a: </w:t>
        </w:r>
      </w:ins>
      <w:commentRangeEnd w:id="119"/>
      <w:r w:rsidR="00CA75D9">
        <w:rPr>
          <w:rStyle w:val="CommentReference"/>
        </w:rPr>
        <w:commentReference w:id="119"/>
      </w:r>
      <w:commentRangeEnd w:id="120"/>
      <w:r w:rsidR="009B53AA">
        <w:rPr>
          <w:rStyle w:val="CommentReference"/>
        </w:rPr>
        <w:commentReference w:id="120"/>
      </w:r>
      <w:commentRangeEnd w:id="121"/>
      <w:r w:rsidR="009B53AA">
        <w:rPr>
          <w:rStyle w:val="CommentReference"/>
        </w:rPr>
        <w:commentReference w:id="121"/>
      </w:r>
    </w:p>
    <w:p w14:paraId="00000027" w14:textId="77777777" w:rsidR="00C36FE1" w:rsidRDefault="006A387B">
      <w:pPr>
        <w:numPr>
          <w:ilvl w:val="0"/>
          <w:numId w:val="5"/>
        </w:numPr>
        <w:spacing w:before="80"/>
        <w:rPr>
          <w:ins w:id="201" w:author="charles adjovu" w:date="2020-01-27T07:43:00Z"/>
          <w:b/>
          <w:color w:val="222222"/>
          <w:sz w:val="21"/>
          <w:szCs w:val="21"/>
          <w:highlight w:val="white"/>
        </w:rPr>
      </w:pPr>
      <w:commentRangeStart w:id="202"/>
      <w:commentRangeStart w:id="203"/>
      <w:commentRangeStart w:id="204"/>
      <w:ins w:id="205" w:author="charles adjovu" w:date="2020-01-27T07:43:00Z">
        <w:r>
          <w:rPr>
            <w:b/>
            <w:color w:val="222222"/>
            <w:sz w:val="21"/>
            <w:szCs w:val="21"/>
            <w:highlight w:val="white"/>
          </w:rPr>
          <w:t xml:space="preserve">Worker-owned Business, </w:t>
        </w:r>
      </w:ins>
    </w:p>
    <w:p w14:paraId="00000028" w14:textId="77777777" w:rsidR="00C36FE1" w:rsidRDefault="006A387B">
      <w:pPr>
        <w:numPr>
          <w:ilvl w:val="0"/>
          <w:numId w:val="5"/>
        </w:numPr>
        <w:rPr>
          <w:ins w:id="206" w:author="charles adjovu" w:date="2020-01-27T07:43:00Z"/>
          <w:b/>
          <w:color w:val="222222"/>
          <w:sz w:val="21"/>
          <w:szCs w:val="21"/>
          <w:highlight w:val="white"/>
        </w:rPr>
      </w:pPr>
      <w:ins w:id="207" w:author="charles adjovu" w:date="2020-01-27T07:43:00Z">
        <w:r>
          <w:rPr>
            <w:b/>
            <w:color w:val="222222"/>
            <w:sz w:val="21"/>
            <w:szCs w:val="21"/>
            <w:highlight w:val="white"/>
          </w:rPr>
          <w:t xml:space="preserve">Decentralized Autonomous Organization (DAO), </w:t>
        </w:r>
      </w:ins>
    </w:p>
    <w:p w14:paraId="00000029" w14:textId="77777777" w:rsidR="00C36FE1" w:rsidRDefault="006A387B">
      <w:pPr>
        <w:numPr>
          <w:ilvl w:val="0"/>
          <w:numId w:val="5"/>
        </w:numPr>
        <w:rPr>
          <w:ins w:id="208" w:author="charles adjovu" w:date="2020-01-27T07:43:00Z"/>
          <w:b/>
          <w:color w:val="222222"/>
          <w:sz w:val="21"/>
          <w:szCs w:val="21"/>
          <w:highlight w:val="white"/>
        </w:rPr>
      </w:pPr>
      <w:ins w:id="209" w:author="charles adjovu" w:date="2020-01-27T07:43:00Z">
        <w:r>
          <w:rPr>
            <w:b/>
            <w:color w:val="222222"/>
            <w:sz w:val="21"/>
            <w:szCs w:val="21"/>
            <w:highlight w:val="white"/>
          </w:rPr>
          <w:t>Stewardship Business,</w:t>
        </w:r>
      </w:ins>
    </w:p>
    <w:p w14:paraId="0000002A" w14:textId="77777777" w:rsidR="00C36FE1" w:rsidRDefault="006A387B">
      <w:pPr>
        <w:numPr>
          <w:ilvl w:val="0"/>
          <w:numId w:val="5"/>
        </w:numPr>
        <w:rPr>
          <w:ins w:id="210" w:author="charles adjovu" w:date="2020-01-27T07:43:00Z"/>
          <w:b/>
          <w:color w:val="222222"/>
          <w:sz w:val="21"/>
          <w:szCs w:val="21"/>
          <w:highlight w:val="white"/>
        </w:rPr>
      </w:pPr>
      <w:ins w:id="211" w:author="charles adjovu" w:date="2020-01-27T07:43:00Z">
        <w:r>
          <w:rPr>
            <w:b/>
            <w:color w:val="222222"/>
            <w:sz w:val="21"/>
            <w:szCs w:val="21"/>
            <w:highlight w:val="white"/>
          </w:rPr>
          <w:t>Collective Management Organization,</w:t>
        </w:r>
      </w:ins>
    </w:p>
    <w:p w14:paraId="0000002B" w14:textId="77777777" w:rsidR="00C36FE1" w:rsidRDefault="006A387B">
      <w:pPr>
        <w:numPr>
          <w:ilvl w:val="0"/>
          <w:numId w:val="5"/>
        </w:numPr>
        <w:rPr>
          <w:ins w:id="212" w:author="charles adjovu" w:date="2020-01-27T07:43:00Z"/>
          <w:b/>
          <w:color w:val="222222"/>
          <w:sz w:val="21"/>
          <w:szCs w:val="21"/>
          <w:highlight w:val="white"/>
        </w:rPr>
      </w:pPr>
      <w:ins w:id="213" w:author="charles adjovu" w:date="2020-01-27T07:43:00Z">
        <w:r>
          <w:rPr>
            <w:b/>
            <w:color w:val="222222"/>
            <w:sz w:val="21"/>
            <w:szCs w:val="21"/>
            <w:highlight w:val="white"/>
          </w:rPr>
          <w:t>Nonprofit,</w:t>
        </w:r>
      </w:ins>
    </w:p>
    <w:p w14:paraId="0000002C" w14:textId="77777777" w:rsidR="00C36FE1" w:rsidRDefault="006A387B">
      <w:pPr>
        <w:numPr>
          <w:ilvl w:val="0"/>
          <w:numId w:val="5"/>
        </w:numPr>
        <w:rPr>
          <w:ins w:id="214" w:author="charles adjovu" w:date="2020-01-27T07:43:00Z"/>
          <w:b/>
          <w:color w:val="222222"/>
          <w:sz w:val="21"/>
          <w:szCs w:val="21"/>
          <w:highlight w:val="white"/>
        </w:rPr>
      </w:pPr>
      <w:ins w:id="215" w:author="charles adjovu" w:date="2020-01-27T07:43:00Z">
        <w:r>
          <w:rPr>
            <w:b/>
            <w:color w:val="222222"/>
            <w:sz w:val="21"/>
            <w:szCs w:val="21"/>
            <w:highlight w:val="white"/>
          </w:rPr>
          <w:t>Joint Repository,</w:t>
        </w:r>
      </w:ins>
    </w:p>
    <w:p w14:paraId="0000002D" w14:textId="77777777" w:rsidR="00C36FE1" w:rsidRDefault="006A387B">
      <w:pPr>
        <w:numPr>
          <w:ilvl w:val="0"/>
          <w:numId w:val="5"/>
        </w:numPr>
        <w:rPr>
          <w:ins w:id="216" w:author="charles adjovu" w:date="2020-01-27T07:43:00Z"/>
          <w:b/>
          <w:color w:val="222222"/>
          <w:sz w:val="21"/>
          <w:szCs w:val="21"/>
          <w:highlight w:val="white"/>
        </w:rPr>
      </w:pPr>
      <w:ins w:id="217" w:author="charles adjovu" w:date="2020-01-27T07:43:00Z">
        <w:r>
          <w:rPr>
            <w:b/>
            <w:color w:val="222222"/>
            <w:sz w:val="21"/>
            <w:szCs w:val="21"/>
            <w:highlight w:val="white"/>
          </w:rPr>
          <w:t>Trust, or</w:t>
        </w:r>
      </w:ins>
    </w:p>
    <w:p w14:paraId="0000002E" w14:textId="77777777" w:rsidR="00C36FE1" w:rsidRDefault="006A387B">
      <w:pPr>
        <w:numPr>
          <w:ilvl w:val="0"/>
          <w:numId w:val="5"/>
        </w:numPr>
        <w:spacing w:after="260"/>
        <w:rPr>
          <w:ins w:id="218" w:author="charles adjovu" w:date="2020-01-27T07:43:00Z"/>
          <w:b/>
          <w:color w:val="222222"/>
          <w:sz w:val="21"/>
          <w:szCs w:val="21"/>
          <w:highlight w:val="white"/>
        </w:rPr>
      </w:pPr>
      <w:ins w:id="219" w:author="charles adjovu" w:date="2020-01-27T07:43:00Z">
        <w:r>
          <w:rPr>
            <w:b/>
            <w:color w:val="222222"/>
            <w:sz w:val="21"/>
            <w:szCs w:val="21"/>
            <w:highlight w:val="white"/>
          </w:rPr>
          <w:t xml:space="preserve"> a combination thereof.</w:t>
        </w:r>
        <w:commentRangeEnd w:id="200"/>
        <w:r>
          <w:commentReference w:id="200"/>
        </w:r>
        <w:commentRangeEnd w:id="202"/>
        <w:r>
          <w:commentReference w:id="202"/>
        </w:r>
        <w:commentRangeEnd w:id="203"/>
        <w:r>
          <w:commentReference w:id="203"/>
        </w:r>
        <w:commentRangeEnd w:id="204"/>
        <w:r>
          <w:commentReference w:id="204"/>
        </w:r>
      </w:ins>
    </w:p>
    <w:p w14:paraId="0000002F" w14:textId="77777777" w:rsidR="00C36FE1" w:rsidRDefault="00C36FE1">
      <w:pPr>
        <w:spacing w:before="80" w:after="260"/>
        <w:ind w:left="680"/>
        <w:rPr>
          <w:b/>
          <w:color w:val="222222"/>
          <w:sz w:val="21"/>
          <w:szCs w:val="21"/>
          <w:highlight w:val="white"/>
        </w:rPr>
      </w:pPr>
    </w:p>
    <w:p w14:paraId="00000030" w14:textId="6318FEF6" w:rsidR="00C36FE1" w:rsidRDefault="006A387B">
      <w:pPr>
        <w:spacing w:before="40" w:after="140"/>
        <w:ind w:left="340"/>
        <w:rPr>
          <w:ins w:id="220" w:author="charles adjovu" w:date="2020-01-27T07:27:00Z"/>
          <w:color w:val="222222"/>
          <w:sz w:val="21"/>
          <w:szCs w:val="21"/>
          <w:highlight w:val="white"/>
        </w:rPr>
      </w:pPr>
      <w:r>
        <w:rPr>
          <w:color w:val="222222"/>
          <w:sz w:val="21"/>
          <w:szCs w:val="21"/>
          <w:highlight w:val="white"/>
        </w:rPr>
        <w:lastRenderedPageBreak/>
        <w:t xml:space="preserve">d. </w:t>
      </w:r>
      <w:proofErr w:type="spellStart"/>
      <w:ins w:id="221" w:author="charles adjovu" w:date="2020-06-06T17:20:00Z">
        <w:r w:rsidR="009B53AA">
          <w:rPr>
            <w:color w:val="222222"/>
            <w:sz w:val="21"/>
            <w:szCs w:val="21"/>
            <w:highlight w:val="white"/>
          </w:rPr>
          <w:t>Notwithstaning</w:t>
        </w:r>
        <w:proofErr w:type="spellEnd"/>
        <w:r w:rsidR="009B53AA">
          <w:rPr>
            <w:color w:val="222222"/>
            <w:sz w:val="21"/>
            <w:szCs w:val="21"/>
            <w:highlight w:val="white"/>
          </w:rPr>
          <w:t xml:space="preserve"> Section 3©, a</w:t>
        </w:r>
      </w:ins>
      <w:commentRangeStart w:id="222"/>
      <w:del w:id="223" w:author="charles adjovu" w:date="2020-06-06T17:20:00Z">
        <w:r w:rsidDel="009B53AA">
          <w:rPr>
            <w:color w:val="222222"/>
            <w:sz w:val="21"/>
            <w:szCs w:val="21"/>
            <w:highlight w:val="white"/>
          </w:rPr>
          <w:delText>A</w:delText>
        </w:r>
      </w:del>
      <w:r>
        <w:rPr>
          <w:color w:val="222222"/>
          <w:sz w:val="21"/>
          <w:szCs w:val="21"/>
          <w:highlight w:val="white"/>
        </w:rPr>
        <w:t xml:space="preserve">ny use by a business that is </w:t>
      </w:r>
      <w:commentRangeStart w:id="224"/>
      <w:r>
        <w:rPr>
          <w:color w:val="222222"/>
          <w:sz w:val="21"/>
          <w:szCs w:val="21"/>
          <w:highlight w:val="white"/>
        </w:rPr>
        <w:t>privately owned and managed, and that seeks to generate profit from the labor of employees paid by salary or other wages</w:t>
      </w:r>
      <w:ins w:id="225" w:author="charles adjovu" w:date="2020-01-27T07:28:00Z">
        <w:r>
          <w:rPr>
            <w:color w:val="222222"/>
            <w:sz w:val="21"/>
            <w:szCs w:val="21"/>
            <w:highlight w:val="white"/>
          </w:rPr>
          <w:t xml:space="preserve"> (“capitalist business”)</w:t>
        </w:r>
      </w:ins>
      <w:r>
        <w:rPr>
          <w:color w:val="222222"/>
          <w:sz w:val="21"/>
          <w:szCs w:val="21"/>
          <w:highlight w:val="white"/>
        </w:rPr>
        <w:t xml:space="preserve">, </w:t>
      </w:r>
      <w:commentRangeEnd w:id="222"/>
      <w:ins w:id="226" w:author="charles adjovu" w:date="2020-01-27T07:27:00Z">
        <w:r>
          <w:commentReference w:id="222"/>
        </w:r>
        <w:commentRangeEnd w:id="224"/>
        <w:r>
          <w:commentReference w:id="224"/>
        </w:r>
        <w:commentRangeStart w:id="227"/>
        <w:commentRangeStart w:id="228"/>
        <w:commentRangeStart w:id="229"/>
        <w:r>
          <w:rPr>
            <w:b/>
            <w:color w:val="222222"/>
            <w:sz w:val="21"/>
            <w:szCs w:val="21"/>
            <w:highlight w:val="white"/>
          </w:rPr>
          <w:t>may exercise the rights granted in Section 3 for commercial purposes</w:t>
        </w:r>
        <w:commentRangeEnd w:id="227"/>
        <w:r>
          <w:commentReference w:id="227"/>
        </w:r>
        <w:commentRangeEnd w:id="228"/>
        <w:r>
          <w:commentReference w:id="228"/>
        </w:r>
        <w:commentRangeEnd w:id="229"/>
        <w:r>
          <w:commentReference w:id="229"/>
        </w:r>
        <w:commentRangeStart w:id="230"/>
        <w:r>
          <w:rPr>
            <w:color w:val="222222"/>
            <w:sz w:val="21"/>
            <w:szCs w:val="21"/>
            <w:highlight w:val="white"/>
          </w:rPr>
          <w:t>, subject to the following restrictions:</w:t>
        </w:r>
        <w:commentRangeEnd w:id="230"/>
        <w:r>
          <w:commentReference w:id="230"/>
        </w:r>
      </w:ins>
    </w:p>
    <w:p w14:paraId="00000031" w14:textId="77777777" w:rsidR="00C36FE1" w:rsidRDefault="00C36FE1">
      <w:pPr>
        <w:spacing w:before="40" w:after="140"/>
        <w:ind w:left="340"/>
        <w:rPr>
          <w:ins w:id="231" w:author="charles adjovu" w:date="2020-01-27T07:27:00Z"/>
          <w:color w:val="222222"/>
          <w:sz w:val="21"/>
          <w:szCs w:val="21"/>
          <w:highlight w:val="white"/>
        </w:rPr>
      </w:pPr>
    </w:p>
    <w:p w14:paraId="00000032" w14:textId="77777777" w:rsidR="00C36FE1" w:rsidRDefault="006A387B">
      <w:pPr>
        <w:numPr>
          <w:ilvl w:val="0"/>
          <w:numId w:val="1"/>
        </w:numPr>
        <w:spacing w:before="40"/>
        <w:rPr>
          <w:ins w:id="232" w:author="charles adjovu" w:date="2020-01-27T07:27:00Z"/>
          <w:color w:val="222222"/>
          <w:sz w:val="21"/>
          <w:szCs w:val="21"/>
          <w:highlight w:val="white"/>
        </w:rPr>
      </w:pPr>
      <w:commentRangeStart w:id="233"/>
      <w:commentRangeStart w:id="234"/>
      <w:ins w:id="235" w:author="charles adjovu" w:date="2020-01-27T07:27:00Z">
        <w:r>
          <w:rPr>
            <w:color w:val="222222"/>
            <w:sz w:val="21"/>
            <w:szCs w:val="21"/>
            <w:highlight w:val="white"/>
          </w:rPr>
          <w:t xml:space="preserve">Notwithstanding (d)(2), the Work is currently in use, either as an Adaptation or Collection, by at least ten (10) Worker-owned businesses </w:t>
        </w:r>
        <w:commentRangeEnd w:id="233"/>
        <w:r>
          <w:commentReference w:id="233"/>
        </w:r>
        <w:r w:rsidRPr="009B53AA">
          <w:rPr>
            <w:strike/>
            <w:color w:val="222222"/>
            <w:sz w:val="21"/>
            <w:szCs w:val="21"/>
            <w:highlight w:val="white"/>
            <w:rPrChange w:id="236" w:author="charles adjovu" w:date="2020-06-06T17:22:00Z">
              <w:rPr>
                <w:color w:val="222222"/>
                <w:sz w:val="21"/>
                <w:szCs w:val="21"/>
                <w:highlight w:val="white"/>
              </w:rPr>
            </w:rPrChange>
          </w:rPr>
          <w:t>for a year</w:t>
        </w:r>
        <w:r>
          <w:rPr>
            <w:color w:val="222222"/>
            <w:sz w:val="21"/>
            <w:szCs w:val="21"/>
            <w:highlight w:val="white"/>
          </w:rPr>
          <w:t xml:space="preserve"> prior to Capitalist Business’s use of this license;</w:t>
        </w:r>
      </w:ins>
      <w:commentRangeEnd w:id="234"/>
      <w:r w:rsidR="009B53AA">
        <w:rPr>
          <w:rStyle w:val="CommentReference"/>
        </w:rPr>
        <w:commentReference w:id="234"/>
      </w:r>
    </w:p>
    <w:p w14:paraId="00000033" w14:textId="77777777" w:rsidR="00C36FE1" w:rsidRDefault="006A387B">
      <w:pPr>
        <w:numPr>
          <w:ilvl w:val="0"/>
          <w:numId w:val="1"/>
        </w:numPr>
        <w:rPr>
          <w:ins w:id="237" w:author="charles adjovu" w:date="2020-01-27T07:27:00Z"/>
          <w:color w:val="222222"/>
          <w:sz w:val="21"/>
          <w:szCs w:val="21"/>
          <w:highlight w:val="white"/>
        </w:rPr>
      </w:pPr>
      <w:commentRangeStart w:id="238"/>
      <w:ins w:id="239" w:author="charles adjovu" w:date="2020-01-27T07:27:00Z">
        <w:r>
          <w:rPr>
            <w:color w:val="222222"/>
            <w:sz w:val="21"/>
            <w:szCs w:val="21"/>
            <w:highlight w:val="white"/>
          </w:rPr>
          <w:t xml:space="preserve">The Capitalist Business has filed articles of conversion with the appropriate government agency in their jurisdiction to convert to a Worker-owned Business </w:t>
        </w:r>
      </w:ins>
    </w:p>
    <w:p w14:paraId="00000034" w14:textId="77777777" w:rsidR="00C36FE1" w:rsidRDefault="006A387B">
      <w:pPr>
        <w:numPr>
          <w:ilvl w:val="0"/>
          <w:numId w:val="1"/>
        </w:numPr>
        <w:rPr>
          <w:ins w:id="240" w:author="charles adjovu" w:date="2020-01-27T07:27:00Z"/>
          <w:color w:val="222222"/>
          <w:sz w:val="21"/>
          <w:szCs w:val="21"/>
          <w:highlight w:val="white"/>
        </w:rPr>
      </w:pPr>
      <w:commentRangeStart w:id="241"/>
      <w:ins w:id="242" w:author="charles adjovu" w:date="2020-01-27T07:27:00Z">
        <w:r>
          <w:rPr>
            <w:color w:val="222222"/>
            <w:sz w:val="21"/>
            <w:szCs w:val="21"/>
            <w:highlight w:val="white"/>
          </w:rPr>
          <w:t>The Capitalist Business has passed a resolution acknowledging and subjecting the Capitalist Business to abide by the</w:t>
        </w:r>
        <w:commentRangeStart w:id="243"/>
        <w:r>
          <w:rPr>
            <w:color w:val="222222"/>
            <w:sz w:val="21"/>
            <w:szCs w:val="21"/>
            <w:highlight w:val="white"/>
          </w:rPr>
          <w:t xml:space="preserve"> </w:t>
        </w:r>
        <w:commentRangeStart w:id="244"/>
        <w:r>
          <w:rPr>
            <w:color w:val="222222"/>
            <w:sz w:val="21"/>
            <w:szCs w:val="21"/>
            <w:highlight w:val="white"/>
          </w:rPr>
          <w:t>Principles and Value</w:t>
        </w:r>
        <w:commentRangeEnd w:id="243"/>
        <w:r>
          <w:commentReference w:id="243"/>
        </w:r>
        <w:r>
          <w:rPr>
            <w:color w:val="222222"/>
            <w:sz w:val="21"/>
            <w:szCs w:val="21"/>
            <w:highlight w:val="white"/>
          </w:rPr>
          <w:t>s</w:t>
        </w:r>
        <w:commentRangeEnd w:id="241"/>
        <w:r>
          <w:commentReference w:id="241"/>
        </w:r>
        <w:commentRangeEnd w:id="244"/>
        <w:r>
          <w:commentReference w:id="244"/>
        </w:r>
      </w:ins>
    </w:p>
    <w:p w14:paraId="00000035" w14:textId="77777777" w:rsidR="00C36FE1" w:rsidRDefault="006A387B">
      <w:pPr>
        <w:numPr>
          <w:ilvl w:val="0"/>
          <w:numId w:val="1"/>
        </w:numPr>
        <w:rPr>
          <w:ins w:id="245" w:author="charles adjovu" w:date="2020-01-27T07:27:00Z"/>
          <w:color w:val="222222"/>
          <w:sz w:val="21"/>
          <w:szCs w:val="21"/>
          <w:highlight w:val="white"/>
        </w:rPr>
      </w:pPr>
      <w:ins w:id="246" w:author="charles adjovu" w:date="2020-01-27T07:27:00Z">
        <w:r>
          <w:rPr>
            <w:color w:val="222222"/>
            <w:sz w:val="21"/>
            <w:szCs w:val="21"/>
            <w:highlight w:val="white"/>
          </w:rPr>
          <w:t xml:space="preserve">The Capitalist Business has passed an official/formal resolution </w:t>
        </w:r>
        <w:commentRangeStart w:id="247"/>
        <w:r>
          <w:rPr>
            <w:color w:val="222222"/>
            <w:sz w:val="21"/>
            <w:szCs w:val="21"/>
            <w:highlight w:val="white"/>
          </w:rPr>
          <w:t xml:space="preserve">acknowledging and subjecting the Capitalist Business to abide by </w:t>
        </w:r>
        <w:commentRangeEnd w:id="247"/>
        <w:r>
          <w:commentReference w:id="247"/>
        </w:r>
        <w:r>
          <w:rPr>
            <w:color w:val="222222"/>
            <w:sz w:val="21"/>
            <w:szCs w:val="21"/>
            <w:highlight w:val="white"/>
          </w:rPr>
          <w:t>Self-management Practices</w:t>
        </w:r>
      </w:ins>
      <w:commentRangeEnd w:id="238"/>
      <w:r w:rsidR="005E039E">
        <w:rPr>
          <w:rStyle w:val="CommentReference"/>
        </w:rPr>
        <w:commentReference w:id="238"/>
      </w:r>
    </w:p>
    <w:p w14:paraId="00000036" w14:textId="168B4552" w:rsidR="00C36FE1" w:rsidDel="008B0BA7" w:rsidRDefault="006A387B">
      <w:pPr>
        <w:numPr>
          <w:ilvl w:val="0"/>
          <w:numId w:val="1"/>
        </w:numPr>
        <w:rPr>
          <w:ins w:id="248" w:author="charles adjovu" w:date="2020-01-27T07:27:00Z"/>
          <w:del w:id="249" w:author="charles adjovu" w:date="2020-06-06T17:55:00Z"/>
          <w:color w:val="222222"/>
          <w:sz w:val="21"/>
          <w:szCs w:val="21"/>
          <w:highlight w:val="white"/>
        </w:rPr>
      </w:pPr>
      <w:ins w:id="250" w:author="charles adjovu" w:date="2020-01-27T07:27:00Z">
        <w:del w:id="251" w:author="charles adjovu" w:date="2020-06-06T17:55:00Z">
          <w:r w:rsidDel="008B0BA7">
            <w:rPr>
              <w:color w:val="222222"/>
              <w:sz w:val="21"/>
              <w:szCs w:val="21"/>
              <w:highlight w:val="white"/>
            </w:rPr>
            <w:delText xml:space="preserve">The </w:delText>
          </w:r>
          <w:commentRangeStart w:id="252"/>
          <w:r w:rsidDel="008B0BA7">
            <w:rPr>
              <w:color w:val="222222"/>
              <w:sz w:val="21"/>
              <w:szCs w:val="21"/>
              <w:highlight w:val="white"/>
            </w:rPr>
            <w:delText>Capitalist Business must apply the</w:delText>
          </w:r>
          <w:commentRangeStart w:id="253"/>
          <w:commentRangeStart w:id="254"/>
          <w:commentRangeStart w:id="255"/>
          <w:r w:rsidDel="008B0BA7">
            <w:rPr>
              <w:color w:val="222222"/>
              <w:sz w:val="21"/>
              <w:szCs w:val="21"/>
              <w:highlight w:val="white"/>
            </w:rPr>
            <w:delText xml:space="preserve"> Harberger Tax </w:delText>
          </w:r>
          <w:commentRangeEnd w:id="253"/>
          <w:r w:rsidDel="008B0BA7">
            <w:commentReference w:id="253"/>
          </w:r>
          <w:commentRangeEnd w:id="254"/>
          <w:r w:rsidDel="008B0BA7">
            <w:commentReference w:id="254"/>
          </w:r>
          <w:commentRangeEnd w:id="255"/>
          <w:r w:rsidDel="008B0BA7">
            <w:commentReference w:id="255"/>
          </w:r>
          <w:r w:rsidDel="008B0BA7">
            <w:rPr>
              <w:color w:val="222222"/>
              <w:sz w:val="21"/>
              <w:szCs w:val="21"/>
              <w:highlight w:val="white"/>
            </w:rPr>
            <w:delText>method to determine the Adaptation Value of their Adaptation, or Adaptation in a Collection</w:delText>
          </w:r>
          <w:commentRangeEnd w:id="252"/>
          <w:r w:rsidDel="008B0BA7">
            <w:commentReference w:id="252"/>
          </w:r>
        </w:del>
      </w:ins>
    </w:p>
    <w:p w14:paraId="00000037" w14:textId="7337BC11" w:rsidR="00C36FE1" w:rsidRDefault="006A387B">
      <w:pPr>
        <w:numPr>
          <w:ilvl w:val="0"/>
          <w:numId w:val="1"/>
        </w:numPr>
        <w:rPr>
          <w:ins w:id="256" w:author="charles adjovu" w:date="2020-06-06T17:55:00Z"/>
          <w:color w:val="222222"/>
          <w:sz w:val="21"/>
          <w:szCs w:val="21"/>
          <w:highlight w:val="white"/>
        </w:rPr>
      </w:pPr>
      <w:commentRangeStart w:id="257"/>
      <w:commentRangeStart w:id="258"/>
      <w:ins w:id="259" w:author="charles adjovu" w:date="2020-01-27T07:27:00Z">
        <w:r>
          <w:rPr>
            <w:color w:val="222222"/>
            <w:sz w:val="21"/>
            <w:szCs w:val="21"/>
            <w:highlight w:val="white"/>
          </w:rPr>
          <w:t xml:space="preserve">The Capitalist Business </w:t>
        </w:r>
        <w:commentRangeStart w:id="260"/>
        <w:r>
          <w:rPr>
            <w:color w:val="222222"/>
            <w:sz w:val="21"/>
            <w:szCs w:val="21"/>
            <w:highlight w:val="white"/>
          </w:rPr>
          <w:t xml:space="preserve">may </w:t>
        </w:r>
        <w:del w:id="261" w:author="charles adjovu" w:date="2020-06-06T17:24:00Z">
          <w:r w:rsidDel="009B53AA">
            <w:rPr>
              <w:color w:val="222222"/>
              <w:sz w:val="21"/>
              <w:szCs w:val="21"/>
              <w:highlight w:val="white"/>
            </w:rPr>
            <w:delText>patent, trade</w:delText>
          </w:r>
          <w:commentRangeEnd w:id="257"/>
          <w:r w:rsidDel="009B53AA">
            <w:commentReference w:id="257"/>
          </w:r>
          <w:r w:rsidDel="009B53AA">
            <w:rPr>
              <w:color w:val="222222"/>
              <w:sz w:val="21"/>
              <w:szCs w:val="21"/>
              <w:highlight w:val="white"/>
            </w:rPr>
            <w:delText xml:space="preserve">mark, or </w:delText>
          </w:r>
        </w:del>
        <w:r>
          <w:rPr>
            <w:color w:val="222222"/>
            <w:sz w:val="21"/>
            <w:szCs w:val="21"/>
            <w:highlight w:val="white"/>
          </w:rPr>
          <w:t xml:space="preserve">copyright </w:t>
        </w:r>
      </w:ins>
      <w:commentRangeEnd w:id="260"/>
      <w:r w:rsidR="00F90147">
        <w:rPr>
          <w:rStyle w:val="CommentReference"/>
        </w:rPr>
        <w:commentReference w:id="260"/>
      </w:r>
      <w:ins w:id="262" w:author="charles adjovu" w:date="2020-01-27T07:27:00Z">
        <w:r>
          <w:rPr>
            <w:color w:val="222222"/>
            <w:sz w:val="21"/>
            <w:szCs w:val="21"/>
            <w:highlight w:val="white"/>
          </w:rPr>
          <w:t>an Adaptation subject to the terms of this license, and granting the Licensor a worldwide, royalty-free, non-exclusive, perpetual (for the duration of the applicable copyright) license under the same terms as this license.</w:t>
        </w:r>
      </w:ins>
      <w:commentRangeEnd w:id="258"/>
      <w:r w:rsidR="009B53AA">
        <w:rPr>
          <w:rStyle w:val="CommentReference"/>
        </w:rPr>
        <w:commentReference w:id="258"/>
      </w:r>
    </w:p>
    <w:p w14:paraId="3C36D861" w14:textId="50AA741B" w:rsidR="008B0BA7" w:rsidRDefault="008B0BA7">
      <w:pPr>
        <w:numPr>
          <w:ilvl w:val="0"/>
          <w:numId w:val="1"/>
        </w:numPr>
        <w:rPr>
          <w:ins w:id="263" w:author="charles adjovu" w:date="2020-06-06T17:55:00Z"/>
          <w:color w:val="222222"/>
          <w:sz w:val="21"/>
          <w:szCs w:val="21"/>
          <w:highlight w:val="white"/>
        </w:rPr>
      </w:pPr>
      <w:proofErr w:type="spellStart"/>
      <w:ins w:id="264" w:author="charles adjovu" w:date="2020-06-06T17:55:00Z">
        <w:r>
          <w:rPr>
            <w:color w:val="222222"/>
            <w:sz w:val="21"/>
            <w:szCs w:val="21"/>
            <w:highlight w:val="white"/>
          </w:rPr>
          <w:t>Harberger</w:t>
        </w:r>
        <w:proofErr w:type="spellEnd"/>
        <w:r>
          <w:rPr>
            <w:color w:val="222222"/>
            <w:sz w:val="21"/>
            <w:szCs w:val="21"/>
            <w:highlight w:val="white"/>
          </w:rPr>
          <w:t xml:space="preserve"> Tax</w:t>
        </w:r>
      </w:ins>
    </w:p>
    <w:p w14:paraId="2BC9186F" w14:textId="560E0737" w:rsidR="008B0BA7" w:rsidRPr="008B0BA7" w:rsidRDefault="008B0BA7">
      <w:pPr>
        <w:numPr>
          <w:ilvl w:val="1"/>
          <w:numId w:val="1"/>
        </w:numPr>
        <w:rPr>
          <w:ins w:id="265" w:author="charles adjovu" w:date="2020-01-27T07:27:00Z"/>
          <w:color w:val="222222"/>
          <w:sz w:val="21"/>
          <w:szCs w:val="21"/>
          <w:highlight w:val="white"/>
        </w:rPr>
        <w:pPrChange w:id="266" w:author="charles adjovu" w:date="2020-06-06T17:56:00Z">
          <w:pPr>
            <w:numPr>
              <w:numId w:val="1"/>
            </w:numPr>
            <w:ind w:left="720" w:hanging="360"/>
          </w:pPr>
        </w:pPrChange>
      </w:pPr>
      <w:ins w:id="267" w:author="charles adjovu" w:date="2020-06-06T17:55:00Z">
        <w:r>
          <w:rPr>
            <w:color w:val="222222"/>
            <w:sz w:val="21"/>
            <w:szCs w:val="21"/>
            <w:highlight w:val="white"/>
          </w:rPr>
          <w:t xml:space="preserve">The </w:t>
        </w:r>
        <w:commentRangeStart w:id="268"/>
        <w:r>
          <w:rPr>
            <w:color w:val="222222"/>
            <w:sz w:val="21"/>
            <w:szCs w:val="21"/>
            <w:highlight w:val="white"/>
          </w:rPr>
          <w:t>Capitalist Business must apply the</w:t>
        </w:r>
        <w:commentRangeStart w:id="269"/>
        <w:commentRangeStart w:id="270"/>
        <w:commentRangeStart w:id="271"/>
        <w:r>
          <w:rPr>
            <w:color w:val="222222"/>
            <w:sz w:val="21"/>
            <w:szCs w:val="21"/>
            <w:highlight w:val="white"/>
          </w:rPr>
          <w:t xml:space="preserve"> </w:t>
        </w:r>
        <w:proofErr w:type="spellStart"/>
        <w:r>
          <w:rPr>
            <w:color w:val="222222"/>
            <w:sz w:val="21"/>
            <w:szCs w:val="21"/>
            <w:highlight w:val="white"/>
          </w:rPr>
          <w:t>Harberger</w:t>
        </w:r>
        <w:proofErr w:type="spellEnd"/>
        <w:r>
          <w:rPr>
            <w:color w:val="222222"/>
            <w:sz w:val="21"/>
            <w:szCs w:val="21"/>
            <w:highlight w:val="white"/>
          </w:rPr>
          <w:t xml:space="preserve"> Tax </w:t>
        </w:r>
        <w:commentRangeEnd w:id="269"/>
        <w:r>
          <w:commentReference w:id="269"/>
        </w:r>
        <w:commentRangeEnd w:id="270"/>
        <w:r>
          <w:commentReference w:id="270"/>
        </w:r>
        <w:commentRangeEnd w:id="271"/>
        <w:r>
          <w:commentReference w:id="271"/>
        </w:r>
        <w:r>
          <w:rPr>
            <w:color w:val="222222"/>
            <w:sz w:val="21"/>
            <w:szCs w:val="21"/>
            <w:highlight w:val="white"/>
          </w:rPr>
          <w:t>method to determine the Adaptation Value of their Adaptation, or Adaptation in a Collection</w:t>
        </w:r>
        <w:commentRangeEnd w:id="268"/>
        <w:r>
          <w:commentReference w:id="268"/>
        </w:r>
      </w:ins>
    </w:p>
    <w:p w14:paraId="00000038" w14:textId="0975A488" w:rsidR="00C36FE1" w:rsidRDefault="006A387B">
      <w:pPr>
        <w:numPr>
          <w:ilvl w:val="1"/>
          <w:numId w:val="1"/>
        </w:numPr>
        <w:rPr>
          <w:ins w:id="272" w:author="charles adjovu" w:date="2020-01-27T07:27:00Z"/>
          <w:color w:val="222222"/>
          <w:sz w:val="21"/>
          <w:szCs w:val="21"/>
          <w:highlight w:val="white"/>
        </w:rPr>
        <w:pPrChange w:id="273" w:author="charles adjovu" w:date="2020-06-06T17:56:00Z">
          <w:pPr>
            <w:numPr>
              <w:numId w:val="1"/>
            </w:numPr>
            <w:ind w:left="720" w:hanging="360"/>
          </w:pPr>
        </w:pPrChange>
      </w:pPr>
      <w:ins w:id="274" w:author="charles adjovu" w:date="2020-01-27T07:27:00Z">
        <w:r>
          <w:rPr>
            <w:color w:val="222222"/>
            <w:sz w:val="21"/>
            <w:szCs w:val="21"/>
            <w:highlight w:val="white"/>
          </w:rPr>
          <w:t>T</w:t>
        </w:r>
        <w:commentRangeStart w:id="275"/>
        <w:r>
          <w:rPr>
            <w:color w:val="222222"/>
            <w:sz w:val="21"/>
            <w:szCs w:val="21"/>
            <w:highlight w:val="white"/>
          </w:rPr>
          <w:t xml:space="preserve">he Capitalist Business must </w:t>
        </w:r>
      </w:ins>
      <w:ins w:id="276" w:author="charles adjovu" w:date="2020-06-07T15:48:00Z">
        <w:r w:rsidR="00DE1B47">
          <w:rPr>
            <w:color w:val="222222"/>
            <w:sz w:val="21"/>
            <w:szCs w:val="21"/>
            <w:highlight w:val="white"/>
          </w:rPr>
          <w:t xml:space="preserve">faithfully engage in </w:t>
        </w:r>
        <w:proofErr w:type="spellStart"/>
        <w:r w:rsidR="00DE1B47">
          <w:rPr>
            <w:color w:val="222222"/>
            <w:sz w:val="21"/>
            <w:szCs w:val="21"/>
            <w:highlight w:val="white"/>
          </w:rPr>
          <w:t>negiations</w:t>
        </w:r>
        <w:proofErr w:type="spellEnd"/>
        <w:r w:rsidR="00DE1B47">
          <w:rPr>
            <w:color w:val="222222"/>
            <w:sz w:val="21"/>
            <w:szCs w:val="21"/>
            <w:highlight w:val="white"/>
          </w:rPr>
          <w:t>, but is not re</w:t>
        </w:r>
      </w:ins>
      <w:ins w:id="277" w:author="charles adjovu" w:date="2020-06-07T15:49:00Z">
        <w:r w:rsidR="00DE1B47">
          <w:rPr>
            <w:color w:val="222222"/>
            <w:sz w:val="21"/>
            <w:szCs w:val="21"/>
            <w:highlight w:val="white"/>
          </w:rPr>
          <w:t>q</w:t>
        </w:r>
      </w:ins>
      <w:ins w:id="278" w:author="charles adjovu" w:date="2020-06-07T15:48:00Z">
        <w:r w:rsidR="00DE1B47">
          <w:rPr>
            <w:color w:val="222222"/>
            <w:sz w:val="21"/>
            <w:szCs w:val="21"/>
            <w:highlight w:val="white"/>
          </w:rPr>
          <w:t>u</w:t>
        </w:r>
      </w:ins>
      <w:ins w:id="279" w:author="charles adjovu" w:date="2020-06-07T15:49:00Z">
        <w:r w:rsidR="00DE1B47">
          <w:rPr>
            <w:color w:val="222222"/>
            <w:sz w:val="21"/>
            <w:szCs w:val="21"/>
            <w:highlight w:val="white"/>
          </w:rPr>
          <w:t>i</w:t>
        </w:r>
      </w:ins>
      <w:ins w:id="280" w:author="charles adjovu" w:date="2020-06-07T15:48:00Z">
        <w:r w:rsidR="00DE1B47">
          <w:rPr>
            <w:color w:val="222222"/>
            <w:sz w:val="21"/>
            <w:szCs w:val="21"/>
            <w:highlight w:val="white"/>
          </w:rPr>
          <w:t xml:space="preserve">red to reach an agreement, for the </w:t>
        </w:r>
      </w:ins>
      <w:ins w:id="281" w:author="charles adjovu" w:date="2020-01-27T07:27:00Z">
        <w:r>
          <w:rPr>
            <w:color w:val="222222"/>
            <w:sz w:val="21"/>
            <w:szCs w:val="21"/>
            <w:highlight w:val="white"/>
          </w:rPr>
          <w:t>s</w:t>
        </w:r>
      </w:ins>
      <w:ins w:id="282" w:author="charles adjovu" w:date="2020-06-07T15:48:00Z">
        <w:r w:rsidR="00DE1B47">
          <w:rPr>
            <w:color w:val="222222"/>
            <w:sz w:val="21"/>
            <w:szCs w:val="21"/>
            <w:highlight w:val="white"/>
          </w:rPr>
          <w:t>a</w:t>
        </w:r>
      </w:ins>
      <w:ins w:id="283" w:author="charles adjovu" w:date="2020-01-27T07:27:00Z">
        <w:r>
          <w:rPr>
            <w:color w:val="222222"/>
            <w:sz w:val="21"/>
            <w:szCs w:val="21"/>
            <w:highlight w:val="white"/>
          </w:rPr>
          <w:t>l</w:t>
        </w:r>
      </w:ins>
      <w:ins w:id="284" w:author="charles adjovu" w:date="2020-06-07T15:48:00Z">
        <w:r w:rsidR="00DE1B47">
          <w:rPr>
            <w:color w:val="222222"/>
            <w:sz w:val="21"/>
            <w:szCs w:val="21"/>
            <w:highlight w:val="white"/>
          </w:rPr>
          <w:t>e</w:t>
        </w:r>
      </w:ins>
      <w:ins w:id="285" w:author="charles adjovu" w:date="2020-01-27T07:27:00Z">
        <w:r>
          <w:rPr>
            <w:color w:val="222222"/>
            <w:sz w:val="21"/>
            <w:szCs w:val="21"/>
            <w:highlight w:val="white"/>
          </w:rPr>
          <w:t>, transfer, or lease</w:t>
        </w:r>
      </w:ins>
      <w:ins w:id="286" w:author="charles adjovu" w:date="2020-06-07T15:48:00Z">
        <w:r w:rsidR="00DE1B47">
          <w:rPr>
            <w:color w:val="222222"/>
            <w:sz w:val="21"/>
            <w:szCs w:val="21"/>
            <w:highlight w:val="white"/>
          </w:rPr>
          <w:t xml:space="preserve"> of</w:t>
        </w:r>
      </w:ins>
      <w:ins w:id="287" w:author="charles adjovu" w:date="2020-01-27T07:27:00Z">
        <w:r>
          <w:rPr>
            <w:color w:val="222222"/>
            <w:sz w:val="21"/>
            <w:szCs w:val="21"/>
            <w:highlight w:val="white"/>
          </w:rPr>
          <w:t xml:space="preserve"> the </w:t>
        </w:r>
        <w:proofErr w:type="spellStart"/>
        <w:r>
          <w:rPr>
            <w:color w:val="222222"/>
            <w:sz w:val="21"/>
            <w:szCs w:val="21"/>
            <w:highlight w:val="white"/>
          </w:rPr>
          <w:t>Adapation</w:t>
        </w:r>
        <w:proofErr w:type="spellEnd"/>
        <w:r>
          <w:rPr>
            <w:color w:val="222222"/>
            <w:sz w:val="21"/>
            <w:szCs w:val="21"/>
            <w:highlight w:val="white"/>
          </w:rPr>
          <w:t xml:space="preserve">, or Adaptation in a Collection, including if the Adaptation is part of a larger work, at the Adaptation Value if a </w:t>
        </w:r>
        <w:commentRangeStart w:id="288"/>
        <w:r>
          <w:rPr>
            <w:color w:val="222222"/>
            <w:sz w:val="21"/>
            <w:szCs w:val="21"/>
            <w:highlight w:val="white"/>
          </w:rPr>
          <w:t xml:space="preserve">third party </w:t>
        </w:r>
        <w:commentRangeEnd w:id="288"/>
        <w:r>
          <w:commentReference w:id="288"/>
        </w:r>
        <w:r>
          <w:rPr>
            <w:color w:val="222222"/>
            <w:sz w:val="21"/>
            <w:szCs w:val="21"/>
            <w:highlight w:val="white"/>
          </w:rPr>
          <w:t>makes such a request</w:t>
        </w:r>
      </w:ins>
      <w:commentRangeEnd w:id="275"/>
      <w:ins w:id="289" w:author="charles adjovu" w:date="2020-06-07T15:53:00Z">
        <w:r w:rsidR="00C92CE6">
          <w:rPr>
            <w:color w:val="222222"/>
            <w:sz w:val="21"/>
            <w:szCs w:val="21"/>
          </w:rPr>
          <w:t xml:space="preserve"> to engage in </w:t>
        </w:r>
        <w:proofErr w:type="spellStart"/>
        <w:r w:rsidR="00C92CE6">
          <w:rPr>
            <w:color w:val="222222"/>
            <w:sz w:val="21"/>
            <w:szCs w:val="21"/>
          </w:rPr>
          <w:t>egno</w:t>
        </w:r>
      </w:ins>
      <w:ins w:id="290" w:author="charles adjovu" w:date="2020-06-07T15:54:00Z">
        <w:r w:rsidR="00C92CE6">
          <w:rPr>
            <w:color w:val="222222"/>
            <w:sz w:val="21"/>
            <w:szCs w:val="21"/>
          </w:rPr>
          <w:t>tations</w:t>
        </w:r>
        <w:proofErr w:type="spellEnd"/>
        <w:r w:rsidR="00C92CE6">
          <w:rPr>
            <w:color w:val="222222"/>
            <w:sz w:val="21"/>
            <w:szCs w:val="21"/>
          </w:rPr>
          <w:t xml:space="preserve"> at the Adaptation Value.</w:t>
        </w:r>
      </w:ins>
      <w:del w:id="291" w:author="charles adjovu" w:date="2020-06-07T15:53:00Z">
        <w:r w:rsidR="00D75780" w:rsidDel="00C92CE6">
          <w:rPr>
            <w:rStyle w:val="CommentReference"/>
          </w:rPr>
          <w:commentReference w:id="275"/>
        </w:r>
      </w:del>
    </w:p>
    <w:p w14:paraId="00000039" w14:textId="77777777" w:rsidR="00C36FE1" w:rsidRDefault="006A387B">
      <w:pPr>
        <w:numPr>
          <w:ilvl w:val="1"/>
          <w:numId w:val="1"/>
        </w:numPr>
        <w:rPr>
          <w:ins w:id="292" w:author="charles adjovu" w:date="2020-01-27T07:27:00Z"/>
          <w:color w:val="222222"/>
          <w:sz w:val="21"/>
          <w:szCs w:val="21"/>
          <w:highlight w:val="white"/>
        </w:rPr>
        <w:pPrChange w:id="293" w:author="charles adjovu" w:date="2020-06-06T17:56:00Z">
          <w:pPr>
            <w:numPr>
              <w:numId w:val="1"/>
            </w:numPr>
            <w:ind w:left="720" w:hanging="360"/>
          </w:pPr>
        </w:pPrChange>
      </w:pPr>
      <w:ins w:id="294" w:author="charles adjovu" w:date="2020-01-27T07:27:00Z">
        <w:r>
          <w:rPr>
            <w:color w:val="222222"/>
            <w:sz w:val="21"/>
            <w:szCs w:val="21"/>
            <w:highlight w:val="white"/>
          </w:rPr>
          <w:t xml:space="preserve">The </w:t>
        </w:r>
        <w:proofErr w:type="spellStart"/>
        <w:r>
          <w:rPr>
            <w:color w:val="222222"/>
            <w:sz w:val="21"/>
            <w:szCs w:val="21"/>
            <w:highlight w:val="white"/>
          </w:rPr>
          <w:t>Capitalsit</w:t>
        </w:r>
        <w:proofErr w:type="spellEnd"/>
        <w:r>
          <w:rPr>
            <w:color w:val="222222"/>
            <w:sz w:val="21"/>
            <w:szCs w:val="21"/>
            <w:highlight w:val="white"/>
          </w:rPr>
          <w:t xml:space="preserve"> Business must offer any goods or services (very liberal </w:t>
        </w:r>
        <w:proofErr w:type="spellStart"/>
        <w:r>
          <w:rPr>
            <w:color w:val="222222"/>
            <w:sz w:val="21"/>
            <w:szCs w:val="21"/>
            <w:highlight w:val="white"/>
          </w:rPr>
          <w:t>interpreation</w:t>
        </w:r>
        <w:proofErr w:type="spellEnd"/>
        <w:r>
          <w:rPr>
            <w:color w:val="222222"/>
            <w:sz w:val="21"/>
            <w:szCs w:val="21"/>
            <w:highlight w:val="white"/>
          </w:rPr>
          <w:t xml:space="preserve"> of goods or services), of which are based solely on, or in combination with, the Adaptation or Adaptation in Collection, at a price no lower than ten-percent (10%), nor higher than ninety-percent (90%), of the Adaptation Value.</w:t>
        </w:r>
      </w:ins>
    </w:p>
    <w:p w14:paraId="0000003A" w14:textId="48A086AB" w:rsidR="00C36FE1" w:rsidRDefault="006A387B">
      <w:pPr>
        <w:numPr>
          <w:ilvl w:val="1"/>
          <w:numId w:val="1"/>
        </w:numPr>
        <w:rPr>
          <w:ins w:id="295" w:author="charles adjovu" w:date="2020-01-27T07:27:00Z"/>
          <w:color w:val="222222"/>
          <w:sz w:val="21"/>
          <w:szCs w:val="21"/>
          <w:highlight w:val="white"/>
        </w:rPr>
        <w:pPrChange w:id="296" w:author="charles adjovu" w:date="2020-06-06T17:56:00Z">
          <w:pPr>
            <w:numPr>
              <w:numId w:val="1"/>
            </w:numPr>
            <w:ind w:left="720" w:hanging="360"/>
          </w:pPr>
        </w:pPrChange>
      </w:pPr>
      <w:ins w:id="297" w:author="charles adjovu" w:date="2020-01-27T07:27:00Z">
        <w:r>
          <w:rPr>
            <w:color w:val="222222"/>
            <w:sz w:val="21"/>
            <w:szCs w:val="21"/>
            <w:highlight w:val="white"/>
          </w:rPr>
          <w:t xml:space="preserve">The Capitalist Business must </w:t>
        </w:r>
        <w:proofErr w:type="spellStart"/>
        <w:r>
          <w:rPr>
            <w:color w:val="222222"/>
            <w:sz w:val="21"/>
            <w:szCs w:val="21"/>
            <w:highlight w:val="white"/>
          </w:rPr>
          <w:t>negoatite</w:t>
        </w:r>
        <w:proofErr w:type="spellEnd"/>
        <w:r>
          <w:rPr>
            <w:color w:val="222222"/>
            <w:sz w:val="21"/>
            <w:szCs w:val="21"/>
            <w:highlight w:val="white"/>
          </w:rPr>
          <w:t xml:space="preserve"> any contracts, deals,</w:t>
        </w:r>
      </w:ins>
      <w:ins w:id="298" w:author="charles adjovu" w:date="2020-06-07T15:59:00Z">
        <w:r w:rsidR="00C117D6">
          <w:rPr>
            <w:color w:val="222222"/>
            <w:sz w:val="21"/>
            <w:szCs w:val="21"/>
            <w:highlight w:val="white"/>
          </w:rPr>
          <w:t xml:space="preserve"> </w:t>
        </w:r>
      </w:ins>
      <w:ins w:id="299" w:author="charles adjovu" w:date="2020-01-27T07:27:00Z">
        <w:r>
          <w:rPr>
            <w:color w:val="222222"/>
            <w:sz w:val="21"/>
            <w:szCs w:val="21"/>
            <w:highlight w:val="white"/>
          </w:rPr>
          <w:t xml:space="preserve">arrangements </w:t>
        </w:r>
      </w:ins>
      <w:ins w:id="300" w:author="charles adjovu" w:date="2020-06-07T15:59:00Z">
        <w:r w:rsidR="00C117D6">
          <w:rPr>
            <w:color w:val="222222"/>
            <w:sz w:val="21"/>
            <w:szCs w:val="21"/>
            <w:highlight w:val="white"/>
          </w:rPr>
          <w:t xml:space="preserve">or other similar interactions </w:t>
        </w:r>
      </w:ins>
      <w:ins w:id="301" w:author="charles adjovu" w:date="2020-01-27T07:27:00Z">
        <w:r>
          <w:rPr>
            <w:color w:val="222222"/>
            <w:sz w:val="21"/>
            <w:szCs w:val="21"/>
            <w:highlight w:val="white"/>
          </w:rPr>
          <w:t>involving the Adaptation, with the value no higher than twenty-percent (20%) of the Adaptation Value, nor lower than five-percent</w:t>
        </w:r>
      </w:ins>
      <w:ins w:id="302" w:author="charles adjovu" w:date="2020-06-07T15:46:00Z">
        <w:r w:rsidR="00DE1B47">
          <w:rPr>
            <w:color w:val="222222"/>
            <w:sz w:val="21"/>
            <w:szCs w:val="21"/>
            <w:highlight w:val="white"/>
          </w:rPr>
          <w:t xml:space="preserve"> (5%)</w:t>
        </w:r>
      </w:ins>
      <w:ins w:id="303" w:author="charles adjovu" w:date="2020-01-27T07:27:00Z">
        <w:r>
          <w:rPr>
            <w:color w:val="222222"/>
            <w:sz w:val="21"/>
            <w:szCs w:val="21"/>
            <w:highlight w:val="white"/>
          </w:rPr>
          <w:t xml:space="preserve"> of the Adaptation Value. </w:t>
        </w:r>
      </w:ins>
    </w:p>
    <w:p w14:paraId="0000003B" w14:textId="4BCE2E39" w:rsidR="00C36FE1" w:rsidRDefault="006A387B">
      <w:pPr>
        <w:numPr>
          <w:ilvl w:val="1"/>
          <w:numId w:val="1"/>
        </w:numPr>
        <w:rPr>
          <w:ins w:id="304" w:author="charles adjovu" w:date="2020-01-27T07:27:00Z"/>
          <w:color w:val="222222"/>
          <w:sz w:val="21"/>
          <w:szCs w:val="21"/>
          <w:highlight w:val="white"/>
        </w:rPr>
        <w:pPrChange w:id="305" w:author="charles adjovu" w:date="2020-06-06T17:56:00Z">
          <w:pPr>
            <w:numPr>
              <w:numId w:val="1"/>
            </w:numPr>
            <w:ind w:left="720" w:hanging="360"/>
          </w:pPr>
        </w:pPrChange>
      </w:pPr>
      <w:ins w:id="306" w:author="charles adjovu" w:date="2020-01-27T07:27:00Z">
        <w:r>
          <w:rPr>
            <w:color w:val="222222"/>
            <w:sz w:val="21"/>
            <w:szCs w:val="21"/>
            <w:highlight w:val="white"/>
          </w:rPr>
          <w:lastRenderedPageBreak/>
          <w:t xml:space="preserve">The Capitalist Business must pay an annual licensing fee of fifteen-percent (15%) of any  </w:t>
        </w:r>
        <w:commentRangeStart w:id="307"/>
        <w:r>
          <w:rPr>
            <w:color w:val="222222"/>
            <w:sz w:val="21"/>
            <w:szCs w:val="21"/>
            <w:highlight w:val="white"/>
          </w:rPr>
          <w:t>gross value/receipts</w:t>
        </w:r>
        <w:commentRangeEnd w:id="307"/>
        <w:r>
          <w:commentReference w:id="307"/>
        </w:r>
        <w:r>
          <w:rPr>
            <w:color w:val="222222"/>
            <w:sz w:val="21"/>
            <w:szCs w:val="21"/>
            <w:highlight w:val="white"/>
          </w:rPr>
          <w:t xml:space="preserve"> from the sale, transfer, securitization,</w:t>
        </w:r>
      </w:ins>
      <w:ins w:id="308" w:author="charles adjovu" w:date="2020-06-07T15:56:00Z">
        <w:r w:rsidR="00C117D6">
          <w:rPr>
            <w:color w:val="222222"/>
            <w:sz w:val="21"/>
            <w:szCs w:val="21"/>
            <w:highlight w:val="white"/>
          </w:rPr>
          <w:t xml:space="preserve"> lease,</w:t>
        </w:r>
      </w:ins>
      <w:ins w:id="309" w:author="charles adjovu" w:date="2020-01-27T07:27:00Z">
        <w:r>
          <w:rPr>
            <w:color w:val="222222"/>
            <w:sz w:val="21"/>
            <w:szCs w:val="21"/>
            <w:highlight w:val="white"/>
          </w:rPr>
          <w:t xml:space="preserve"> incorporation into another IP, </w:t>
        </w:r>
      </w:ins>
      <w:ins w:id="310" w:author="charles adjovu" w:date="2020-06-07T15:56:00Z">
        <w:r w:rsidR="00C117D6">
          <w:rPr>
            <w:color w:val="222222"/>
            <w:sz w:val="21"/>
            <w:szCs w:val="21"/>
            <w:highlight w:val="white"/>
          </w:rPr>
          <w:t xml:space="preserve">or use  in a </w:t>
        </w:r>
      </w:ins>
      <w:ins w:id="311" w:author="charles adjovu" w:date="2020-01-27T07:27:00Z">
        <w:r>
          <w:rPr>
            <w:color w:val="222222"/>
            <w:sz w:val="21"/>
            <w:szCs w:val="21"/>
            <w:highlight w:val="white"/>
          </w:rPr>
          <w:t xml:space="preserve">good or service, of the Adaptation, or Adaptation in Collection,  as prescribed in the Payments section.  use the </w:t>
        </w:r>
        <w:proofErr w:type="spellStart"/>
        <w:r>
          <w:rPr>
            <w:color w:val="222222"/>
            <w:sz w:val="21"/>
            <w:szCs w:val="21"/>
            <w:highlight w:val="white"/>
          </w:rPr>
          <w:t>Harberger</w:t>
        </w:r>
        <w:proofErr w:type="spellEnd"/>
        <w:r>
          <w:rPr>
            <w:color w:val="222222"/>
            <w:sz w:val="21"/>
            <w:szCs w:val="21"/>
            <w:highlight w:val="white"/>
          </w:rPr>
          <w:t xml:space="preserve"> Tax method to determine</w:t>
        </w:r>
      </w:ins>
    </w:p>
    <w:p w14:paraId="0000003C" w14:textId="3FD01095" w:rsidR="00C36FE1" w:rsidRDefault="006A387B">
      <w:pPr>
        <w:numPr>
          <w:ilvl w:val="1"/>
          <w:numId w:val="1"/>
        </w:numPr>
        <w:rPr>
          <w:ins w:id="312" w:author="charles adjovu" w:date="2020-06-07T15:56:00Z"/>
          <w:color w:val="222222"/>
          <w:sz w:val="21"/>
          <w:szCs w:val="21"/>
          <w:highlight w:val="white"/>
        </w:rPr>
      </w:pPr>
      <w:ins w:id="313" w:author="charles adjovu" w:date="2020-01-27T07:27:00Z">
        <w:r>
          <w:rPr>
            <w:color w:val="222222"/>
            <w:sz w:val="21"/>
            <w:szCs w:val="21"/>
            <w:highlight w:val="white"/>
          </w:rPr>
          <w:t>The Capitalist Business must pay annual licensing fees of fifteen-percent (15%) of the Adaptation Value to the Licensor, as prescribed in the Payments section.</w:t>
        </w:r>
      </w:ins>
    </w:p>
    <w:p w14:paraId="2C18EFBC" w14:textId="0D5236A2" w:rsidR="00C117D6" w:rsidRDefault="00C117D6">
      <w:pPr>
        <w:numPr>
          <w:ilvl w:val="1"/>
          <w:numId w:val="1"/>
        </w:numPr>
        <w:rPr>
          <w:ins w:id="314" w:author="charles adjovu" w:date="2020-06-07T16:51:00Z"/>
          <w:color w:val="222222"/>
          <w:sz w:val="21"/>
          <w:szCs w:val="21"/>
          <w:highlight w:val="white"/>
        </w:rPr>
      </w:pPr>
      <w:ins w:id="315" w:author="charles adjovu" w:date="2020-06-07T15:57:00Z">
        <w:r>
          <w:rPr>
            <w:color w:val="222222"/>
            <w:sz w:val="21"/>
            <w:szCs w:val="21"/>
            <w:highlight w:val="white"/>
          </w:rPr>
          <w:t xml:space="preserve">The Adaptation Value of the </w:t>
        </w:r>
        <w:proofErr w:type="spellStart"/>
        <w:r>
          <w:rPr>
            <w:color w:val="222222"/>
            <w:sz w:val="21"/>
            <w:szCs w:val="21"/>
            <w:highlight w:val="white"/>
          </w:rPr>
          <w:t>Adapation</w:t>
        </w:r>
        <w:proofErr w:type="spellEnd"/>
        <w:r>
          <w:rPr>
            <w:color w:val="222222"/>
            <w:sz w:val="21"/>
            <w:szCs w:val="21"/>
            <w:highlight w:val="white"/>
          </w:rPr>
          <w:t xml:space="preserve"> shall increase on an annual basis based </w:t>
        </w:r>
      </w:ins>
      <w:ins w:id="316" w:author="charles adjovu" w:date="2020-06-07T15:58:00Z">
        <w:r>
          <w:rPr>
            <w:color w:val="222222"/>
            <w:sz w:val="21"/>
            <w:szCs w:val="21"/>
            <w:highlight w:val="white"/>
          </w:rPr>
          <w:t>at</w:t>
        </w:r>
      </w:ins>
      <w:ins w:id="317" w:author="charles adjovu" w:date="2020-06-07T15:57:00Z">
        <w:r>
          <w:rPr>
            <w:color w:val="222222"/>
            <w:sz w:val="21"/>
            <w:szCs w:val="21"/>
            <w:highlight w:val="white"/>
          </w:rPr>
          <w:t xml:space="preserve"> a fi</w:t>
        </w:r>
      </w:ins>
      <w:ins w:id="318" w:author="charles adjovu" w:date="2020-06-07T15:58:00Z">
        <w:r>
          <w:rPr>
            <w:color w:val="222222"/>
            <w:sz w:val="21"/>
            <w:szCs w:val="21"/>
            <w:highlight w:val="white"/>
          </w:rPr>
          <w:t>ve-</w:t>
        </w:r>
        <w:bookmarkStart w:id="319" w:name="_GoBack"/>
        <w:bookmarkEnd w:id="319"/>
        <w:r>
          <w:rPr>
            <w:color w:val="222222"/>
            <w:sz w:val="21"/>
            <w:szCs w:val="21"/>
            <w:highlight w:val="white"/>
          </w:rPr>
          <w:t>percent (5%) interest rate.</w:t>
        </w:r>
      </w:ins>
    </w:p>
    <w:p w14:paraId="167AE0ED" w14:textId="0C2FFFF7" w:rsidR="005D3A0C" w:rsidRDefault="005D3A0C">
      <w:pPr>
        <w:numPr>
          <w:ilvl w:val="1"/>
          <w:numId w:val="1"/>
        </w:numPr>
        <w:rPr>
          <w:ins w:id="320" w:author="charles adjovu" w:date="2020-06-07T16:00:00Z"/>
          <w:color w:val="222222"/>
          <w:sz w:val="21"/>
          <w:szCs w:val="21"/>
          <w:highlight w:val="white"/>
        </w:rPr>
      </w:pPr>
      <w:ins w:id="321" w:author="charles adjovu" w:date="2020-06-07T16:51:00Z">
        <w:r>
          <w:rPr>
            <w:color w:val="222222"/>
            <w:sz w:val="21"/>
            <w:szCs w:val="21"/>
            <w:highlight w:val="white"/>
          </w:rPr>
          <w:t xml:space="preserve">If the Capitalist </w:t>
        </w:r>
      </w:ins>
      <w:ins w:id="322" w:author="charles adjovu" w:date="2020-06-07T16:52:00Z">
        <w:r>
          <w:rPr>
            <w:color w:val="222222"/>
            <w:sz w:val="21"/>
            <w:szCs w:val="21"/>
            <w:highlight w:val="white"/>
          </w:rPr>
          <w:t xml:space="preserve">Business is using an Adaptation of the Work made by a Licensee </w:t>
        </w:r>
      </w:ins>
      <w:ins w:id="323" w:author="charles adjovu" w:date="2020-06-07T16:54:00Z">
        <w:r>
          <w:rPr>
            <w:color w:val="222222"/>
            <w:sz w:val="21"/>
            <w:szCs w:val="21"/>
            <w:highlight w:val="white"/>
          </w:rPr>
          <w:t>who is</w:t>
        </w:r>
      </w:ins>
      <w:ins w:id="324" w:author="charles adjovu" w:date="2020-06-07T16:52:00Z">
        <w:r>
          <w:rPr>
            <w:color w:val="222222"/>
            <w:sz w:val="21"/>
            <w:szCs w:val="21"/>
            <w:highlight w:val="white"/>
          </w:rPr>
          <w:t xml:space="preserve"> a person or </w:t>
        </w:r>
        <w:proofErr w:type="spellStart"/>
        <w:r>
          <w:rPr>
            <w:color w:val="222222"/>
            <w:sz w:val="21"/>
            <w:szCs w:val="21"/>
            <w:highlight w:val="white"/>
          </w:rPr>
          <w:t>organizaiton</w:t>
        </w:r>
      </w:ins>
      <w:proofErr w:type="spellEnd"/>
      <w:ins w:id="325" w:author="charles adjovu" w:date="2020-06-07T16:53:00Z">
        <w:r>
          <w:rPr>
            <w:color w:val="222222"/>
            <w:sz w:val="21"/>
            <w:szCs w:val="21"/>
            <w:highlight w:val="white"/>
          </w:rPr>
          <w:t xml:space="preserve"> that is not the Original Author or Licensor, then the </w:t>
        </w:r>
        <w:proofErr w:type="spellStart"/>
        <w:r>
          <w:rPr>
            <w:color w:val="222222"/>
            <w:sz w:val="21"/>
            <w:szCs w:val="21"/>
            <w:highlight w:val="white"/>
          </w:rPr>
          <w:t>Capitlist</w:t>
        </w:r>
        <w:proofErr w:type="spellEnd"/>
        <w:r>
          <w:rPr>
            <w:color w:val="222222"/>
            <w:sz w:val="21"/>
            <w:szCs w:val="21"/>
            <w:highlight w:val="white"/>
          </w:rPr>
          <w:t xml:space="preserve"> Business must direct two-</w:t>
        </w:r>
        <w:proofErr w:type="spellStart"/>
        <w:r>
          <w:rPr>
            <w:color w:val="222222"/>
            <w:sz w:val="21"/>
            <w:szCs w:val="21"/>
            <w:highlight w:val="white"/>
          </w:rPr>
          <w:t>perccent</w:t>
        </w:r>
        <w:proofErr w:type="spellEnd"/>
        <w:r>
          <w:rPr>
            <w:color w:val="222222"/>
            <w:sz w:val="21"/>
            <w:szCs w:val="21"/>
            <w:highlight w:val="white"/>
          </w:rPr>
          <w:t xml:space="preserve"> (2%) of </w:t>
        </w:r>
      </w:ins>
      <w:ins w:id="326" w:author="charles adjovu" w:date="2020-06-07T16:56:00Z">
        <w:r w:rsidR="009926F5">
          <w:rPr>
            <w:color w:val="222222"/>
            <w:sz w:val="21"/>
            <w:szCs w:val="21"/>
            <w:highlight w:val="white"/>
          </w:rPr>
          <w:t>every</w:t>
        </w:r>
      </w:ins>
      <w:ins w:id="327" w:author="charles adjovu" w:date="2020-06-07T16:53:00Z">
        <w:r>
          <w:rPr>
            <w:color w:val="222222"/>
            <w:sz w:val="21"/>
            <w:szCs w:val="21"/>
            <w:highlight w:val="white"/>
          </w:rPr>
          <w:t xml:space="preserve"> payment </w:t>
        </w:r>
      </w:ins>
      <w:ins w:id="328" w:author="charles adjovu" w:date="2020-06-07T16:54:00Z">
        <w:r>
          <w:rPr>
            <w:color w:val="222222"/>
            <w:sz w:val="21"/>
            <w:szCs w:val="21"/>
            <w:highlight w:val="white"/>
          </w:rPr>
          <w:t xml:space="preserve">required to be </w:t>
        </w:r>
      </w:ins>
      <w:ins w:id="329" w:author="charles adjovu" w:date="2020-06-07T16:53:00Z">
        <w:r>
          <w:rPr>
            <w:color w:val="222222"/>
            <w:sz w:val="21"/>
            <w:szCs w:val="21"/>
            <w:highlight w:val="white"/>
          </w:rPr>
          <w:t xml:space="preserve">made to the </w:t>
        </w:r>
      </w:ins>
      <w:ins w:id="330" w:author="charles adjovu" w:date="2020-06-07T16:54:00Z">
        <w:r>
          <w:rPr>
            <w:color w:val="222222"/>
            <w:sz w:val="21"/>
            <w:szCs w:val="21"/>
            <w:highlight w:val="white"/>
          </w:rPr>
          <w:t xml:space="preserve">Licensee to the </w:t>
        </w:r>
      </w:ins>
      <w:ins w:id="331" w:author="charles adjovu" w:date="2020-06-07T16:55:00Z">
        <w:r w:rsidR="009926F5">
          <w:rPr>
            <w:color w:val="222222"/>
            <w:sz w:val="21"/>
            <w:szCs w:val="21"/>
            <w:highlight w:val="white"/>
          </w:rPr>
          <w:t>Original Author</w:t>
        </w:r>
      </w:ins>
      <w:ins w:id="332" w:author="charles adjovu" w:date="2020-06-07T16:57:00Z">
        <w:r w:rsidR="001C0667">
          <w:rPr>
            <w:color w:val="222222"/>
            <w:sz w:val="21"/>
            <w:szCs w:val="21"/>
            <w:highlight w:val="white"/>
          </w:rPr>
          <w:t xml:space="preserve">, if </w:t>
        </w:r>
        <w:proofErr w:type="spellStart"/>
        <w:r w:rsidR="001C0667">
          <w:rPr>
            <w:color w:val="222222"/>
            <w:sz w:val="21"/>
            <w:szCs w:val="21"/>
            <w:highlight w:val="white"/>
          </w:rPr>
          <w:t>ascertainble</w:t>
        </w:r>
        <w:proofErr w:type="spellEnd"/>
        <w:r w:rsidR="001C0667">
          <w:rPr>
            <w:color w:val="222222"/>
            <w:sz w:val="21"/>
            <w:szCs w:val="21"/>
            <w:highlight w:val="white"/>
          </w:rPr>
          <w:t>, or the Licensor</w:t>
        </w:r>
      </w:ins>
      <w:ins w:id="333" w:author="charles adjovu" w:date="2020-06-07T16:55:00Z">
        <w:r w:rsidR="009926F5">
          <w:rPr>
            <w:color w:val="222222"/>
            <w:sz w:val="21"/>
            <w:szCs w:val="21"/>
            <w:highlight w:val="white"/>
          </w:rPr>
          <w:t>.</w:t>
        </w:r>
      </w:ins>
    </w:p>
    <w:p w14:paraId="6B8D8304" w14:textId="42A1D8C7" w:rsidR="00C117D6" w:rsidRDefault="00C117D6" w:rsidP="00C117D6">
      <w:pPr>
        <w:numPr>
          <w:ilvl w:val="1"/>
          <w:numId w:val="1"/>
        </w:numPr>
        <w:spacing w:after="140"/>
        <w:rPr>
          <w:ins w:id="334" w:author="charles adjovu" w:date="2020-06-07T17:26:00Z"/>
          <w:color w:val="222222"/>
          <w:sz w:val="21"/>
          <w:szCs w:val="21"/>
          <w:highlight w:val="white"/>
        </w:rPr>
      </w:pPr>
      <w:ins w:id="335" w:author="charles adjovu" w:date="2020-06-07T16:00:00Z">
        <w:r>
          <w:rPr>
            <w:color w:val="222222"/>
            <w:sz w:val="21"/>
            <w:szCs w:val="21"/>
            <w:highlight w:val="white"/>
          </w:rPr>
          <w:t xml:space="preserve">The </w:t>
        </w:r>
      </w:ins>
      <w:ins w:id="336" w:author="charles adjovu" w:date="2020-06-07T16:50:00Z">
        <w:r w:rsidR="005D3A0C">
          <w:rPr>
            <w:color w:val="222222"/>
            <w:sz w:val="21"/>
            <w:szCs w:val="21"/>
            <w:highlight w:val="white"/>
          </w:rPr>
          <w:t>Licensor, or the S</w:t>
        </w:r>
      </w:ins>
      <w:ins w:id="337" w:author="charles adjovu" w:date="2020-06-07T16:49:00Z">
        <w:r w:rsidR="005D3A0C">
          <w:rPr>
            <w:color w:val="222222"/>
            <w:sz w:val="21"/>
            <w:szCs w:val="21"/>
            <w:highlight w:val="white"/>
          </w:rPr>
          <w:t>te</w:t>
        </w:r>
      </w:ins>
      <w:ins w:id="338" w:author="charles adjovu" w:date="2020-06-07T16:50:00Z">
        <w:r w:rsidR="005D3A0C">
          <w:rPr>
            <w:color w:val="222222"/>
            <w:sz w:val="21"/>
            <w:szCs w:val="21"/>
            <w:highlight w:val="white"/>
          </w:rPr>
          <w:t xml:space="preserve">ward if the </w:t>
        </w:r>
      </w:ins>
      <w:ins w:id="339" w:author="charles adjovu" w:date="2020-06-07T16:51:00Z">
        <w:r w:rsidR="005D3A0C">
          <w:rPr>
            <w:color w:val="222222"/>
            <w:sz w:val="21"/>
            <w:szCs w:val="21"/>
            <w:highlight w:val="white"/>
          </w:rPr>
          <w:t>Steward exists,</w:t>
        </w:r>
      </w:ins>
      <w:ins w:id="340" w:author="charles adjovu" w:date="2020-06-07T16:00:00Z">
        <w:r>
          <w:rPr>
            <w:color w:val="222222"/>
            <w:sz w:val="21"/>
            <w:szCs w:val="21"/>
            <w:highlight w:val="white"/>
          </w:rPr>
          <w:t xml:space="preserve"> retains the </w:t>
        </w:r>
        <w:proofErr w:type="spellStart"/>
        <w:r>
          <w:rPr>
            <w:color w:val="222222"/>
            <w:sz w:val="21"/>
            <w:szCs w:val="21"/>
            <w:highlight w:val="white"/>
          </w:rPr>
          <w:t>rright</w:t>
        </w:r>
        <w:proofErr w:type="spellEnd"/>
        <w:r>
          <w:rPr>
            <w:color w:val="222222"/>
            <w:sz w:val="21"/>
            <w:szCs w:val="21"/>
            <w:highlight w:val="white"/>
          </w:rPr>
          <w:t xml:space="preserve"> of first refusal on any sale, transfer, lease of the Adaptation, or Adaptation in a Collection</w:t>
        </w:r>
      </w:ins>
    </w:p>
    <w:p w14:paraId="56061DFD" w14:textId="23AA598B" w:rsidR="007674DE" w:rsidRDefault="007674DE" w:rsidP="00C117D6">
      <w:pPr>
        <w:numPr>
          <w:ilvl w:val="1"/>
          <w:numId w:val="1"/>
        </w:numPr>
        <w:spacing w:after="140"/>
        <w:rPr>
          <w:ins w:id="341" w:author="charles adjovu" w:date="2020-06-07T17:56:00Z"/>
          <w:color w:val="222222"/>
          <w:sz w:val="21"/>
          <w:szCs w:val="21"/>
          <w:highlight w:val="white"/>
        </w:rPr>
      </w:pPr>
      <w:ins w:id="342" w:author="charles adjovu" w:date="2020-06-07T17:26:00Z">
        <w:r>
          <w:rPr>
            <w:color w:val="222222"/>
            <w:sz w:val="21"/>
            <w:szCs w:val="21"/>
            <w:highlight w:val="white"/>
          </w:rPr>
          <w:t xml:space="preserve">The Capitalist Business’s </w:t>
        </w:r>
        <w:r>
          <w:rPr>
            <w:color w:val="222222"/>
            <w:sz w:val="21"/>
            <w:szCs w:val="21"/>
            <w:highlight w:val="white"/>
          </w:rPr>
          <w:t xml:space="preserve">first </w:t>
        </w:r>
      </w:ins>
      <w:ins w:id="343" w:author="charles adjovu" w:date="2020-06-07T17:28:00Z">
        <w:r>
          <w:rPr>
            <w:color w:val="222222"/>
            <w:sz w:val="21"/>
            <w:szCs w:val="21"/>
            <w:highlight w:val="white"/>
          </w:rPr>
          <w:t xml:space="preserve">use of the </w:t>
        </w:r>
        <w:proofErr w:type="spellStart"/>
        <w:r>
          <w:rPr>
            <w:color w:val="222222"/>
            <w:sz w:val="21"/>
            <w:szCs w:val="21"/>
            <w:highlight w:val="white"/>
          </w:rPr>
          <w:t>Harberger</w:t>
        </w:r>
        <w:proofErr w:type="spellEnd"/>
        <w:r>
          <w:rPr>
            <w:color w:val="222222"/>
            <w:sz w:val="21"/>
            <w:szCs w:val="21"/>
            <w:highlight w:val="white"/>
          </w:rPr>
          <w:t xml:space="preserve"> Tax method</w:t>
        </w:r>
      </w:ins>
      <w:ins w:id="344" w:author="charles adjovu" w:date="2020-06-07T17:26:00Z">
        <w:r>
          <w:rPr>
            <w:color w:val="222222"/>
            <w:sz w:val="21"/>
            <w:szCs w:val="21"/>
            <w:highlight w:val="white"/>
          </w:rPr>
          <w:t xml:space="preserve"> </w:t>
        </w:r>
      </w:ins>
      <w:ins w:id="345" w:author="charles adjovu" w:date="2020-06-07T17:28:00Z">
        <w:r>
          <w:rPr>
            <w:color w:val="222222"/>
            <w:sz w:val="21"/>
            <w:szCs w:val="21"/>
            <w:highlight w:val="white"/>
          </w:rPr>
          <w:t>for</w:t>
        </w:r>
      </w:ins>
      <w:ins w:id="346" w:author="charles adjovu" w:date="2020-06-07T17:26:00Z">
        <w:r>
          <w:rPr>
            <w:color w:val="222222"/>
            <w:sz w:val="21"/>
            <w:szCs w:val="21"/>
            <w:highlight w:val="white"/>
          </w:rPr>
          <w:t xml:space="preserve"> the </w:t>
        </w:r>
        <w:proofErr w:type="spellStart"/>
        <w:r>
          <w:rPr>
            <w:color w:val="222222"/>
            <w:sz w:val="21"/>
            <w:szCs w:val="21"/>
            <w:highlight w:val="white"/>
          </w:rPr>
          <w:t>Adapataion</w:t>
        </w:r>
        <w:proofErr w:type="spellEnd"/>
        <w:r>
          <w:rPr>
            <w:color w:val="222222"/>
            <w:sz w:val="21"/>
            <w:szCs w:val="21"/>
            <w:highlight w:val="white"/>
          </w:rPr>
          <w:t xml:space="preserve"> Value</w:t>
        </w:r>
        <w:r>
          <w:rPr>
            <w:color w:val="222222"/>
            <w:sz w:val="21"/>
            <w:szCs w:val="21"/>
            <w:highlight w:val="white"/>
          </w:rPr>
          <w:t xml:space="preserve"> </w:t>
        </w:r>
      </w:ins>
      <w:ins w:id="347" w:author="charles adjovu" w:date="2020-06-07T17:27:00Z">
        <w:r>
          <w:rPr>
            <w:color w:val="222222"/>
            <w:sz w:val="21"/>
            <w:szCs w:val="21"/>
            <w:highlight w:val="white"/>
          </w:rPr>
          <w:t xml:space="preserve">of the Adaptation </w:t>
        </w:r>
      </w:ins>
      <w:ins w:id="348" w:author="charles adjovu" w:date="2020-06-07T17:28:00Z">
        <w:r>
          <w:rPr>
            <w:color w:val="222222"/>
            <w:sz w:val="21"/>
            <w:szCs w:val="21"/>
            <w:highlight w:val="white"/>
          </w:rPr>
          <w:t>sets</w:t>
        </w:r>
      </w:ins>
      <w:ins w:id="349" w:author="charles adjovu" w:date="2020-06-07T17:27:00Z">
        <w:r>
          <w:rPr>
            <w:color w:val="222222"/>
            <w:sz w:val="21"/>
            <w:szCs w:val="21"/>
            <w:highlight w:val="white"/>
          </w:rPr>
          <w:t xml:space="preserve"> the </w:t>
        </w:r>
      </w:ins>
      <w:ins w:id="350" w:author="charles adjovu" w:date="2020-06-07T17:26:00Z">
        <w:r>
          <w:rPr>
            <w:color w:val="222222"/>
            <w:sz w:val="21"/>
            <w:szCs w:val="21"/>
            <w:highlight w:val="white"/>
          </w:rPr>
          <w:t xml:space="preserve">absolute minimum </w:t>
        </w:r>
      </w:ins>
      <w:ins w:id="351" w:author="charles adjovu" w:date="2020-06-07T17:29:00Z">
        <w:r>
          <w:rPr>
            <w:color w:val="222222"/>
            <w:sz w:val="21"/>
            <w:szCs w:val="21"/>
            <w:highlight w:val="white"/>
          </w:rPr>
          <w:t>Adaptation V</w:t>
        </w:r>
      </w:ins>
      <w:ins w:id="352" w:author="charles adjovu" w:date="2020-06-07T17:26:00Z">
        <w:r>
          <w:rPr>
            <w:color w:val="222222"/>
            <w:sz w:val="21"/>
            <w:szCs w:val="21"/>
            <w:highlight w:val="white"/>
          </w:rPr>
          <w:t xml:space="preserve">alue of the </w:t>
        </w:r>
        <w:proofErr w:type="spellStart"/>
        <w:r>
          <w:rPr>
            <w:color w:val="222222"/>
            <w:sz w:val="21"/>
            <w:szCs w:val="21"/>
            <w:highlight w:val="white"/>
          </w:rPr>
          <w:t>Adapatation</w:t>
        </w:r>
      </w:ins>
      <w:proofErr w:type="spellEnd"/>
      <w:ins w:id="353" w:author="charles adjovu" w:date="2020-06-07T17:27:00Z">
        <w:r>
          <w:rPr>
            <w:color w:val="222222"/>
            <w:sz w:val="21"/>
            <w:szCs w:val="21"/>
            <w:highlight w:val="white"/>
          </w:rPr>
          <w:t>.</w:t>
        </w:r>
      </w:ins>
    </w:p>
    <w:p w14:paraId="5939FCF7" w14:textId="2533CE56" w:rsidR="00CF24EE" w:rsidRDefault="00CF24EE" w:rsidP="00C117D6">
      <w:pPr>
        <w:numPr>
          <w:ilvl w:val="1"/>
          <w:numId w:val="1"/>
        </w:numPr>
        <w:spacing w:after="140"/>
        <w:rPr>
          <w:ins w:id="354" w:author="charles adjovu" w:date="2020-06-07T17:56:00Z"/>
          <w:color w:val="222222"/>
          <w:sz w:val="21"/>
          <w:szCs w:val="21"/>
          <w:highlight w:val="white"/>
        </w:rPr>
      </w:pPr>
      <w:ins w:id="355" w:author="charles adjovu" w:date="2020-06-07T17:56:00Z">
        <w:r>
          <w:rPr>
            <w:color w:val="222222"/>
            <w:sz w:val="21"/>
            <w:szCs w:val="21"/>
            <w:highlight w:val="white"/>
          </w:rPr>
          <w:t xml:space="preserve">The </w:t>
        </w:r>
        <w:proofErr w:type="spellStart"/>
        <w:r>
          <w:rPr>
            <w:color w:val="222222"/>
            <w:sz w:val="21"/>
            <w:szCs w:val="21"/>
            <w:highlight w:val="white"/>
          </w:rPr>
          <w:t>Capitlsit</w:t>
        </w:r>
        <w:proofErr w:type="spellEnd"/>
        <w:r>
          <w:rPr>
            <w:color w:val="222222"/>
            <w:sz w:val="21"/>
            <w:szCs w:val="21"/>
            <w:highlight w:val="white"/>
          </w:rPr>
          <w:t xml:space="preserve"> Business shall apply the </w:t>
        </w:r>
        <w:proofErr w:type="spellStart"/>
        <w:r>
          <w:rPr>
            <w:color w:val="222222"/>
            <w:sz w:val="21"/>
            <w:szCs w:val="21"/>
            <w:highlight w:val="white"/>
          </w:rPr>
          <w:t>Harberger</w:t>
        </w:r>
        <w:proofErr w:type="spellEnd"/>
        <w:r>
          <w:rPr>
            <w:color w:val="222222"/>
            <w:sz w:val="21"/>
            <w:szCs w:val="21"/>
            <w:highlight w:val="white"/>
          </w:rPr>
          <w:t xml:space="preserve"> Tax method to the Adaptation on a biannual basis</w:t>
        </w:r>
      </w:ins>
      <w:ins w:id="356" w:author="charles adjovu" w:date="2020-06-07T18:04:00Z">
        <w:r w:rsidR="002255A0">
          <w:rPr>
            <w:color w:val="222222"/>
            <w:sz w:val="21"/>
            <w:szCs w:val="21"/>
            <w:highlight w:val="white"/>
          </w:rPr>
          <w:t>.</w:t>
        </w:r>
      </w:ins>
    </w:p>
    <w:p w14:paraId="52AF2133" w14:textId="134594C6" w:rsidR="00CF24EE" w:rsidRPr="00C117D6" w:rsidRDefault="00CF24EE" w:rsidP="00C117D6">
      <w:pPr>
        <w:numPr>
          <w:ilvl w:val="1"/>
          <w:numId w:val="1"/>
        </w:numPr>
        <w:spacing w:after="140"/>
        <w:rPr>
          <w:ins w:id="357" w:author="charles adjovu" w:date="2020-01-27T07:27:00Z"/>
          <w:color w:val="222222"/>
          <w:sz w:val="21"/>
          <w:szCs w:val="21"/>
          <w:highlight w:val="white"/>
          <w:rPrChange w:id="358" w:author="charles adjovu" w:date="2020-06-07T16:00:00Z">
            <w:rPr>
              <w:ins w:id="359" w:author="charles adjovu" w:date="2020-01-27T07:27:00Z"/>
              <w:color w:val="222222"/>
              <w:sz w:val="21"/>
              <w:szCs w:val="21"/>
              <w:highlight w:val="white"/>
            </w:rPr>
          </w:rPrChange>
        </w:rPr>
        <w:pPrChange w:id="360" w:author="charles adjovu" w:date="2020-06-07T16:00:00Z">
          <w:pPr>
            <w:numPr>
              <w:numId w:val="1"/>
            </w:numPr>
            <w:ind w:left="720" w:hanging="360"/>
          </w:pPr>
        </w:pPrChange>
      </w:pPr>
      <w:ins w:id="361" w:author="charles adjovu" w:date="2020-06-07T17:56:00Z">
        <w:r>
          <w:rPr>
            <w:color w:val="222222"/>
            <w:sz w:val="21"/>
            <w:szCs w:val="21"/>
            <w:highlight w:val="white"/>
          </w:rPr>
          <w:t xml:space="preserve">The </w:t>
        </w:r>
        <w:proofErr w:type="spellStart"/>
        <w:r>
          <w:rPr>
            <w:color w:val="222222"/>
            <w:sz w:val="21"/>
            <w:szCs w:val="21"/>
            <w:highlight w:val="white"/>
          </w:rPr>
          <w:t>Capitlist</w:t>
        </w:r>
        <w:proofErr w:type="spellEnd"/>
        <w:r>
          <w:rPr>
            <w:color w:val="222222"/>
            <w:sz w:val="21"/>
            <w:szCs w:val="21"/>
            <w:highlight w:val="white"/>
          </w:rPr>
          <w:t xml:space="preserve"> Business must publicly announce </w:t>
        </w:r>
      </w:ins>
      <w:ins w:id="362" w:author="charles adjovu" w:date="2020-06-07T17:57:00Z">
        <w:r>
          <w:rPr>
            <w:color w:val="222222"/>
            <w:sz w:val="21"/>
            <w:szCs w:val="21"/>
            <w:highlight w:val="white"/>
          </w:rPr>
          <w:t xml:space="preserve">on an </w:t>
        </w:r>
        <w:proofErr w:type="spellStart"/>
        <w:r>
          <w:rPr>
            <w:color w:val="222222"/>
            <w:sz w:val="21"/>
            <w:szCs w:val="21"/>
            <w:highlight w:val="white"/>
          </w:rPr>
          <w:t>offcial</w:t>
        </w:r>
        <w:proofErr w:type="spellEnd"/>
        <w:r>
          <w:rPr>
            <w:color w:val="222222"/>
            <w:sz w:val="21"/>
            <w:szCs w:val="21"/>
            <w:highlight w:val="white"/>
          </w:rPr>
          <w:t xml:space="preserve"> channel of </w:t>
        </w:r>
        <w:proofErr w:type="spellStart"/>
        <w:r>
          <w:rPr>
            <w:color w:val="222222"/>
            <w:sz w:val="21"/>
            <w:szCs w:val="21"/>
            <w:highlight w:val="white"/>
          </w:rPr>
          <w:t>communciation</w:t>
        </w:r>
        <w:proofErr w:type="spellEnd"/>
        <w:r>
          <w:rPr>
            <w:color w:val="222222"/>
            <w:sz w:val="21"/>
            <w:szCs w:val="21"/>
            <w:highlight w:val="white"/>
          </w:rPr>
          <w:t xml:space="preserve"> the Adaptation Value of the Adaptation.</w:t>
        </w:r>
      </w:ins>
    </w:p>
    <w:p w14:paraId="2C94AD68" w14:textId="1D3C13B7" w:rsidR="008B0BA7" w:rsidRDefault="008B0BA7">
      <w:pPr>
        <w:numPr>
          <w:ilvl w:val="0"/>
          <w:numId w:val="1"/>
        </w:numPr>
        <w:spacing w:after="140"/>
        <w:rPr>
          <w:ins w:id="363" w:author="charles adjovu" w:date="2020-06-06T17:56:00Z"/>
          <w:color w:val="222222"/>
          <w:sz w:val="21"/>
          <w:szCs w:val="21"/>
          <w:highlight w:val="white"/>
        </w:rPr>
      </w:pPr>
      <w:ins w:id="364" w:author="charles adjovu" w:date="2020-06-06T17:56:00Z">
        <w:r>
          <w:rPr>
            <w:color w:val="222222"/>
            <w:sz w:val="21"/>
            <w:szCs w:val="21"/>
            <w:highlight w:val="white"/>
          </w:rPr>
          <w:t xml:space="preserve">Escaping </w:t>
        </w:r>
        <w:proofErr w:type="spellStart"/>
        <w:r>
          <w:rPr>
            <w:color w:val="222222"/>
            <w:sz w:val="21"/>
            <w:szCs w:val="21"/>
            <w:highlight w:val="white"/>
          </w:rPr>
          <w:t>Harberger</w:t>
        </w:r>
        <w:proofErr w:type="spellEnd"/>
        <w:r>
          <w:rPr>
            <w:color w:val="222222"/>
            <w:sz w:val="21"/>
            <w:szCs w:val="21"/>
            <w:highlight w:val="white"/>
          </w:rPr>
          <w:t xml:space="preserve"> Tax</w:t>
        </w:r>
      </w:ins>
    </w:p>
    <w:p w14:paraId="29A5F4F7" w14:textId="1D03D055" w:rsidR="008B0BA7" w:rsidRDefault="008B0BA7" w:rsidP="008B0BA7">
      <w:pPr>
        <w:numPr>
          <w:ilvl w:val="1"/>
          <w:numId w:val="1"/>
        </w:numPr>
        <w:spacing w:after="140"/>
        <w:rPr>
          <w:ins w:id="365" w:author="charles adjovu" w:date="2020-06-06T18:02:00Z"/>
          <w:color w:val="222222"/>
          <w:sz w:val="21"/>
          <w:szCs w:val="21"/>
          <w:highlight w:val="white"/>
        </w:rPr>
      </w:pPr>
      <w:ins w:id="366" w:author="charles adjovu" w:date="2020-06-06T18:00:00Z">
        <w:r>
          <w:rPr>
            <w:color w:val="222222"/>
            <w:sz w:val="21"/>
            <w:szCs w:val="21"/>
            <w:highlight w:val="white"/>
          </w:rPr>
          <w:t xml:space="preserve">Notwithstanding </w:t>
        </w:r>
      </w:ins>
      <w:ins w:id="367" w:author="charles adjovu" w:date="2020-06-06T18:01:00Z">
        <w:r>
          <w:rPr>
            <w:color w:val="222222"/>
            <w:sz w:val="21"/>
            <w:szCs w:val="21"/>
            <w:highlight w:val="white"/>
          </w:rPr>
          <w:t xml:space="preserve">3©(6), a Capitalist Business may avoid applying the </w:t>
        </w:r>
        <w:proofErr w:type="spellStart"/>
        <w:r>
          <w:rPr>
            <w:color w:val="222222"/>
            <w:sz w:val="21"/>
            <w:szCs w:val="21"/>
            <w:highlight w:val="white"/>
          </w:rPr>
          <w:t>Harberger</w:t>
        </w:r>
        <w:proofErr w:type="spellEnd"/>
        <w:r>
          <w:rPr>
            <w:color w:val="222222"/>
            <w:sz w:val="21"/>
            <w:szCs w:val="21"/>
            <w:highlight w:val="white"/>
          </w:rPr>
          <w:t xml:space="preserve"> Tax method by</w:t>
        </w:r>
      </w:ins>
      <w:ins w:id="368" w:author="charles adjovu" w:date="2020-06-06T18:02:00Z">
        <w:r>
          <w:rPr>
            <w:color w:val="222222"/>
            <w:sz w:val="21"/>
            <w:szCs w:val="21"/>
            <w:highlight w:val="white"/>
          </w:rPr>
          <w:t>:</w:t>
        </w:r>
      </w:ins>
    </w:p>
    <w:p w14:paraId="365C12A3" w14:textId="2AA7F0A5" w:rsidR="008B0BA7" w:rsidRDefault="006D4C06">
      <w:pPr>
        <w:numPr>
          <w:ilvl w:val="2"/>
          <w:numId w:val="1"/>
        </w:numPr>
        <w:spacing w:after="140"/>
        <w:rPr>
          <w:ins w:id="369" w:author="charles adjovu" w:date="2020-06-07T15:50:00Z"/>
          <w:color w:val="222222"/>
          <w:sz w:val="21"/>
          <w:szCs w:val="21"/>
          <w:highlight w:val="white"/>
        </w:rPr>
      </w:pPr>
      <w:ins w:id="370" w:author="charles adjovu" w:date="2020-06-06T18:07:00Z">
        <w:r>
          <w:rPr>
            <w:color w:val="222222"/>
            <w:sz w:val="21"/>
            <w:szCs w:val="21"/>
            <w:highlight w:val="white"/>
          </w:rPr>
          <w:t>Gif</w:t>
        </w:r>
      </w:ins>
      <w:ins w:id="371" w:author="charles adjovu" w:date="2020-06-06T18:02:00Z">
        <w:r w:rsidR="008B0BA7">
          <w:rPr>
            <w:color w:val="222222"/>
            <w:sz w:val="21"/>
            <w:szCs w:val="21"/>
            <w:highlight w:val="white"/>
          </w:rPr>
          <w:t xml:space="preserve">ting their Adaptation of the Work to the </w:t>
        </w:r>
      </w:ins>
      <w:ins w:id="372" w:author="charles adjovu" w:date="2020-06-07T16:49:00Z">
        <w:r w:rsidR="005D3A0C">
          <w:rPr>
            <w:color w:val="222222"/>
            <w:sz w:val="21"/>
            <w:szCs w:val="21"/>
            <w:highlight w:val="white"/>
          </w:rPr>
          <w:t>Steward</w:t>
        </w:r>
      </w:ins>
      <w:ins w:id="373" w:author="charles adjovu" w:date="2020-06-07T15:50:00Z">
        <w:r w:rsidR="00DE1B47">
          <w:rPr>
            <w:color w:val="222222"/>
            <w:sz w:val="21"/>
            <w:szCs w:val="21"/>
            <w:highlight w:val="white"/>
          </w:rPr>
          <w:t>,</w:t>
        </w:r>
      </w:ins>
      <w:ins w:id="374" w:author="charles adjovu" w:date="2020-06-06T18:02:00Z">
        <w:r w:rsidR="008B0BA7">
          <w:rPr>
            <w:color w:val="222222"/>
            <w:sz w:val="21"/>
            <w:szCs w:val="21"/>
            <w:highlight w:val="white"/>
          </w:rPr>
          <w:t xml:space="preserve"> </w:t>
        </w:r>
      </w:ins>
      <w:ins w:id="375" w:author="charles adjovu" w:date="2020-06-06T18:41:00Z">
        <w:r w:rsidR="001C6400">
          <w:rPr>
            <w:color w:val="222222"/>
            <w:sz w:val="21"/>
            <w:szCs w:val="21"/>
            <w:highlight w:val="white"/>
          </w:rPr>
          <w:t xml:space="preserve">the Licensor or </w:t>
        </w:r>
      </w:ins>
      <w:ins w:id="376" w:author="charles adjovu" w:date="2020-06-06T18:02:00Z">
        <w:r w:rsidR="008B0BA7">
          <w:rPr>
            <w:color w:val="222222"/>
            <w:sz w:val="21"/>
            <w:szCs w:val="21"/>
            <w:highlight w:val="white"/>
          </w:rPr>
          <w:t>a Worker-owned Business</w:t>
        </w:r>
      </w:ins>
      <w:ins w:id="377" w:author="charles adjovu" w:date="2020-06-07T16:01:00Z">
        <w:r w:rsidR="0091659E">
          <w:rPr>
            <w:color w:val="222222"/>
            <w:sz w:val="21"/>
            <w:szCs w:val="21"/>
            <w:highlight w:val="white"/>
          </w:rPr>
          <w:t xml:space="preserve"> that is not a subsid</w:t>
        </w:r>
      </w:ins>
      <w:ins w:id="378" w:author="charles adjovu" w:date="2020-06-07T16:02:00Z">
        <w:r w:rsidR="0091659E">
          <w:rPr>
            <w:color w:val="222222"/>
            <w:sz w:val="21"/>
            <w:szCs w:val="21"/>
            <w:highlight w:val="white"/>
          </w:rPr>
          <w:t>i</w:t>
        </w:r>
      </w:ins>
      <w:ins w:id="379" w:author="charles adjovu" w:date="2020-06-07T16:01:00Z">
        <w:r w:rsidR="0091659E">
          <w:rPr>
            <w:color w:val="222222"/>
            <w:sz w:val="21"/>
            <w:szCs w:val="21"/>
            <w:highlight w:val="white"/>
          </w:rPr>
          <w:t>ary or parent of the Capitalist Business.</w:t>
        </w:r>
      </w:ins>
    </w:p>
    <w:p w14:paraId="78612C4E" w14:textId="1ED37B63" w:rsidR="0091659E" w:rsidRDefault="0091659E">
      <w:pPr>
        <w:numPr>
          <w:ilvl w:val="2"/>
          <w:numId w:val="1"/>
        </w:numPr>
        <w:spacing w:after="140"/>
        <w:rPr>
          <w:ins w:id="380" w:author="charles adjovu" w:date="2020-06-07T16:02:00Z"/>
          <w:color w:val="222222"/>
          <w:sz w:val="21"/>
          <w:szCs w:val="21"/>
          <w:highlight w:val="white"/>
        </w:rPr>
      </w:pPr>
      <w:ins w:id="381" w:author="charles adjovu" w:date="2020-06-07T16:01:00Z">
        <w:r>
          <w:rPr>
            <w:color w:val="222222"/>
            <w:sz w:val="21"/>
            <w:szCs w:val="21"/>
            <w:highlight w:val="white"/>
          </w:rPr>
          <w:t>Drafting a</w:t>
        </w:r>
      </w:ins>
      <w:ins w:id="382" w:author="charles adjovu" w:date="2020-06-07T15:51:00Z">
        <w:r w:rsidR="00DE1B47">
          <w:rPr>
            <w:color w:val="222222"/>
            <w:sz w:val="21"/>
            <w:szCs w:val="21"/>
            <w:highlight w:val="white"/>
          </w:rPr>
          <w:t xml:space="preserve"> formal declaration that</w:t>
        </w:r>
      </w:ins>
      <w:ins w:id="383" w:author="charles adjovu" w:date="2020-06-07T16:02:00Z">
        <w:r>
          <w:rPr>
            <w:color w:val="222222"/>
            <w:sz w:val="21"/>
            <w:szCs w:val="21"/>
            <w:highlight w:val="white"/>
          </w:rPr>
          <w:t xml:space="preserve"> the:</w:t>
        </w:r>
      </w:ins>
      <w:ins w:id="384" w:author="charles adjovu" w:date="2020-06-07T15:51:00Z">
        <w:r w:rsidR="00DE1B47">
          <w:rPr>
            <w:color w:val="222222"/>
            <w:sz w:val="21"/>
            <w:szCs w:val="21"/>
            <w:highlight w:val="white"/>
          </w:rPr>
          <w:t xml:space="preserve"> </w:t>
        </w:r>
      </w:ins>
    </w:p>
    <w:p w14:paraId="48F1CAE2" w14:textId="5D81D9CA" w:rsidR="0091659E" w:rsidRDefault="00DE1B47" w:rsidP="0091659E">
      <w:pPr>
        <w:numPr>
          <w:ilvl w:val="3"/>
          <w:numId w:val="1"/>
        </w:numPr>
        <w:spacing w:after="140"/>
        <w:rPr>
          <w:ins w:id="385" w:author="charles adjovu" w:date="2020-06-07T16:02:00Z"/>
          <w:color w:val="222222"/>
          <w:sz w:val="21"/>
          <w:szCs w:val="21"/>
          <w:highlight w:val="white"/>
        </w:rPr>
      </w:pPr>
      <w:proofErr w:type="spellStart"/>
      <w:ins w:id="386" w:author="charles adjovu" w:date="2020-06-07T15:51:00Z">
        <w:r>
          <w:rPr>
            <w:color w:val="222222"/>
            <w:sz w:val="21"/>
            <w:szCs w:val="21"/>
            <w:highlight w:val="white"/>
          </w:rPr>
          <w:t>Adaptaion</w:t>
        </w:r>
        <w:proofErr w:type="spellEnd"/>
        <w:r>
          <w:rPr>
            <w:color w:val="222222"/>
            <w:sz w:val="21"/>
            <w:szCs w:val="21"/>
            <w:highlight w:val="white"/>
          </w:rPr>
          <w:t xml:space="preserve"> is part of the Public Domain</w:t>
        </w:r>
      </w:ins>
      <w:ins w:id="387" w:author="charles adjovu" w:date="2020-06-07T16:02:00Z">
        <w:r w:rsidR="0091659E">
          <w:rPr>
            <w:color w:val="222222"/>
            <w:sz w:val="21"/>
            <w:szCs w:val="21"/>
            <w:highlight w:val="white"/>
          </w:rPr>
          <w:t>,</w:t>
        </w:r>
      </w:ins>
      <w:ins w:id="388" w:author="charles adjovu" w:date="2020-06-07T15:52:00Z">
        <w:r>
          <w:rPr>
            <w:color w:val="222222"/>
            <w:sz w:val="21"/>
            <w:szCs w:val="21"/>
            <w:highlight w:val="white"/>
          </w:rPr>
          <w:t xml:space="preserve"> and</w:t>
        </w:r>
      </w:ins>
    </w:p>
    <w:p w14:paraId="3F539BAB" w14:textId="145B7F22" w:rsidR="00DE1B47" w:rsidRDefault="00DE1B47" w:rsidP="0091659E">
      <w:pPr>
        <w:numPr>
          <w:ilvl w:val="3"/>
          <w:numId w:val="1"/>
        </w:numPr>
        <w:spacing w:after="140"/>
        <w:rPr>
          <w:ins w:id="389" w:author="charles adjovu" w:date="2020-01-27T07:27:00Z"/>
          <w:color w:val="222222"/>
          <w:sz w:val="21"/>
          <w:szCs w:val="21"/>
          <w:highlight w:val="white"/>
        </w:rPr>
        <w:pPrChange w:id="390" w:author="charles adjovu" w:date="2020-06-07T16:02:00Z">
          <w:pPr>
            <w:numPr>
              <w:numId w:val="1"/>
            </w:numPr>
            <w:spacing w:after="140"/>
            <w:ind w:left="720" w:hanging="360"/>
          </w:pPr>
        </w:pPrChange>
      </w:pPr>
      <w:ins w:id="391" w:author="charles adjovu" w:date="2020-06-07T15:52:00Z">
        <w:r>
          <w:rPr>
            <w:color w:val="222222"/>
            <w:sz w:val="21"/>
            <w:szCs w:val="21"/>
            <w:highlight w:val="white"/>
          </w:rPr>
          <w:t>Capitalist Business will never use t</w:t>
        </w:r>
      </w:ins>
      <w:ins w:id="392" w:author="charles adjovu" w:date="2020-06-07T15:53:00Z">
        <w:r>
          <w:rPr>
            <w:color w:val="222222"/>
            <w:sz w:val="21"/>
            <w:szCs w:val="21"/>
            <w:highlight w:val="white"/>
          </w:rPr>
          <w:t>he Adaptation</w:t>
        </w:r>
      </w:ins>
      <w:ins w:id="393" w:author="charles adjovu" w:date="2020-06-07T16:03:00Z">
        <w:r w:rsidR="0091659E">
          <w:rPr>
            <w:color w:val="222222"/>
            <w:sz w:val="21"/>
            <w:szCs w:val="21"/>
            <w:highlight w:val="white"/>
          </w:rPr>
          <w:t>, in any form,</w:t>
        </w:r>
      </w:ins>
      <w:ins w:id="394" w:author="charles adjovu" w:date="2020-06-07T15:53:00Z">
        <w:r>
          <w:rPr>
            <w:color w:val="222222"/>
            <w:sz w:val="21"/>
            <w:szCs w:val="21"/>
            <w:highlight w:val="white"/>
          </w:rPr>
          <w:t xml:space="preserve"> in the future for any purpose.</w:t>
        </w:r>
      </w:ins>
    </w:p>
    <w:p w14:paraId="0000003E" w14:textId="77777777" w:rsidR="00C36FE1" w:rsidRDefault="006A387B">
      <w:pPr>
        <w:numPr>
          <w:ilvl w:val="0"/>
          <w:numId w:val="1"/>
        </w:numPr>
        <w:spacing w:before="40" w:after="140"/>
        <w:rPr>
          <w:color w:val="222222"/>
          <w:sz w:val="21"/>
          <w:szCs w:val="21"/>
          <w:highlight w:val="white"/>
        </w:rPr>
        <w:pPrChange w:id="395" w:author="charles adjovu" w:date="2020-01-27T07:27:00Z">
          <w:pPr>
            <w:spacing w:before="40" w:after="140"/>
            <w:ind w:left="340"/>
          </w:pPr>
        </w:pPrChange>
      </w:pPr>
      <w:del w:id="396" w:author="charles adjovu" w:date="2020-01-27T07:27:00Z">
        <w:r>
          <w:rPr>
            <w:color w:val="222222"/>
            <w:sz w:val="21"/>
            <w:szCs w:val="21"/>
            <w:highlight w:val="white"/>
          </w:rPr>
          <w:lastRenderedPageBreak/>
          <w:delText>is not permitted under this license.</w:delText>
        </w:r>
      </w:del>
    </w:p>
    <w:p w14:paraId="0000003F" w14:textId="77777777" w:rsidR="00C36FE1" w:rsidRDefault="006A387B">
      <w:pPr>
        <w:spacing w:before="40" w:after="140"/>
        <w:ind w:left="340"/>
        <w:rPr>
          <w:b/>
          <w:color w:val="222222"/>
          <w:sz w:val="21"/>
          <w:szCs w:val="21"/>
          <w:highlight w:val="yellow"/>
        </w:rPr>
      </w:pPr>
      <w:r>
        <w:rPr>
          <w:color w:val="222222"/>
          <w:sz w:val="21"/>
          <w:szCs w:val="21"/>
          <w:highlight w:val="white"/>
        </w:rPr>
        <w:t>e. If You Distribute, or Publicly Perform the Work or any Adaptations or Collections, You must, unless a request has been made pursuant to Section 4(a)</w:t>
      </w:r>
      <w:r>
        <w:rPr>
          <w:b/>
          <w:color w:val="222222"/>
          <w:sz w:val="21"/>
          <w:szCs w:val="21"/>
          <w:highlight w:val="yellow"/>
        </w:rPr>
        <w:t>, keep intact all copyright notices for the Work and provide</w:t>
      </w:r>
      <w:r>
        <w:rPr>
          <w:color w:val="222222"/>
          <w:sz w:val="21"/>
          <w:szCs w:val="21"/>
          <w:highlight w:val="white"/>
        </w:rPr>
        <w:t xml:space="preserve">, </w:t>
      </w:r>
      <w:r>
        <w:rPr>
          <w:b/>
          <w:color w:val="222222"/>
          <w:sz w:val="21"/>
          <w:szCs w:val="21"/>
          <w:highlight w:val="yellow"/>
        </w:rPr>
        <w:t xml:space="preserve">reasonable to the medium or means You are utilizing: </w:t>
      </w:r>
    </w:p>
    <w:p w14:paraId="00000040" w14:textId="77777777" w:rsidR="00C36FE1" w:rsidRDefault="006A387B">
      <w:pPr>
        <w:numPr>
          <w:ilvl w:val="0"/>
          <w:numId w:val="2"/>
        </w:numPr>
        <w:spacing w:before="40"/>
        <w:rPr>
          <w:color w:val="222222"/>
          <w:sz w:val="21"/>
          <w:szCs w:val="21"/>
          <w:highlight w:val="white"/>
        </w:rPr>
      </w:pPr>
      <w:r>
        <w:rPr>
          <w:color w:val="222222"/>
          <w:sz w:val="21"/>
          <w:szCs w:val="21"/>
          <w:highlight w:val="white"/>
        </w:rPr>
        <w:t>(</w:t>
      </w:r>
      <w:proofErr w:type="spellStart"/>
      <w:r>
        <w:rPr>
          <w:color w:val="222222"/>
          <w:sz w:val="21"/>
          <w:szCs w:val="21"/>
          <w:highlight w:val="white"/>
        </w:rPr>
        <w:t>i</w:t>
      </w:r>
      <w:proofErr w:type="spellEnd"/>
      <w:r>
        <w:rPr>
          <w:color w:val="222222"/>
          <w:sz w:val="21"/>
          <w:szCs w:val="21"/>
          <w:highlight w:val="white"/>
        </w:rPr>
        <w:t xml:space="preserve">)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w:t>
      </w:r>
    </w:p>
    <w:p w14:paraId="00000041" w14:textId="77777777" w:rsidR="00C36FE1" w:rsidRDefault="006A387B">
      <w:pPr>
        <w:numPr>
          <w:ilvl w:val="0"/>
          <w:numId w:val="2"/>
        </w:numPr>
        <w:rPr>
          <w:color w:val="222222"/>
          <w:sz w:val="21"/>
          <w:szCs w:val="21"/>
          <w:highlight w:val="white"/>
        </w:rPr>
      </w:pPr>
      <w:r>
        <w:rPr>
          <w:color w:val="222222"/>
          <w:sz w:val="21"/>
          <w:szCs w:val="21"/>
          <w:highlight w:val="white"/>
        </w:rPr>
        <w:t xml:space="preserve">(ii) the title of the Work if supplied; </w:t>
      </w:r>
    </w:p>
    <w:p w14:paraId="00000042" w14:textId="77777777" w:rsidR="00C36FE1" w:rsidRDefault="006A387B">
      <w:pPr>
        <w:numPr>
          <w:ilvl w:val="0"/>
          <w:numId w:val="2"/>
        </w:numPr>
        <w:rPr>
          <w:color w:val="222222"/>
          <w:sz w:val="21"/>
          <w:szCs w:val="21"/>
          <w:highlight w:val="white"/>
        </w:rPr>
      </w:pPr>
      <w:r>
        <w:rPr>
          <w:color w:val="222222"/>
          <w:sz w:val="21"/>
          <w:szCs w:val="21"/>
          <w:highlight w:val="white"/>
        </w:rPr>
        <w:t xml:space="preserve">(iii) to the extent reasonably practicable, the URI, if any, that Licensor specifies to be associated with the Work, unless such URI does not refer to the copyright notice or licensing information for the Work; and, </w:t>
      </w:r>
    </w:p>
    <w:p w14:paraId="00000043" w14:textId="77777777" w:rsidR="00C36FE1" w:rsidRDefault="006A387B">
      <w:pPr>
        <w:numPr>
          <w:ilvl w:val="0"/>
          <w:numId w:val="2"/>
        </w:numPr>
        <w:rPr>
          <w:ins w:id="397" w:author="charles adjovu" w:date="2020-01-27T07:37:00Z"/>
          <w:color w:val="222222"/>
          <w:sz w:val="21"/>
          <w:szCs w:val="21"/>
          <w:highlight w:val="white"/>
        </w:rPr>
      </w:pPr>
      <w:r>
        <w:rPr>
          <w:color w:val="222222"/>
          <w:sz w:val="21"/>
          <w:szCs w:val="21"/>
          <w:highlight w:val="white"/>
        </w:rPr>
        <w:t>(iv) consistent with Section 3(b), in the case of an Adaptation, a credit identifying the use of the Work in the Adaptation (e.g., “French translation of the Work by Original Author,” or “Screenplay based on original Work by Original Author”)</w:t>
      </w:r>
      <w:ins w:id="398" w:author="charles adjovu" w:date="2020-01-27T07:37:00Z">
        <w:r>
          <w:rPr>
            <w:color w:val="222222"/>
            <w:sz w:val="21"/>
            <w:szCs w:val="21"/>
            <w:highlight w:val="white"/>
          </w:rPr>
          <w:t>; and</w:t>
        </w:r>
      </w:ins>
    </w:p>
    <w:p w14:paraId="00000044" w14:textId="77777777" w:rsidR="00C36FE1" w:rsidRPr="007674DE" w:rsidRDefault="006A387B">
      <w:pPr>
        <w:numPr>
          <w:ilvl w:val="0"/>
          <w:numId w:val="2"/>
        </w:numPr>
        <w:spacing w:after="140"/>
        <w:rPr>
          <w:strike/>
          <w:color w:val="222222"/>
          <w:sz w:val="21"/>
          <w:szCs w:val="21"/>
          <w:highlight w:val="white"/>
          <w:rPrChange w:id="399" w:author="charles adjovu" w:date="2020-06-07T17:26:00Z">
            <w:rPr>
              <w:color w:val="222222"/>
              <w:sz w:val="21"/>
              <w:szCs w:val="21"/>
              <w:highlight w:val="white"/>
            </w:rPr>
          </w:rPrChange>
        </w:rPr>
      </w:pPr>
      <w:commentRangeStart w:id="400"/>
      <w:ins w:id="401" w:author="charles adjovu" w:date="2020-01-27T07:37:00Z">
        <w:r w:rsidRPr="007674DE">
          <w:rPr>
            <w:strike/>
            <w:color w:val="222222"/>
            <w:sz w:val="21"/>
            <w:szCs w:val="21"/>
            <w:highlight w:val="white"/>
            <w:rPrChange w:id="402" w:author="charles adjovu" w:date="2020-06-07T17:26:00Z">
              <w:rPr>
                <w:color w:val="222222"/>
                <w:sz w:val="21"/>
                <w:szCs w:val="21"/>
                <w:highlight w:val="white"/>
              </w:rPr>
            </w:rPrChange>
          </w:rPr>
          <w:t>(v)  to the extent reasonably practicable, the cryptographic SHA-512 hash of this license</w:t>
        </w:r>
      </w:ins>
      <w:commentRangeEnd w:id="400"/>
      <w:r w:rsidR="00196810" w:rsidRPr="007674DE">
        <w:rPr>
          <w:rStyle w:val="CommentReference"/>
          <w:strike/>
          <w:rPrChange w:id="403" w:author="charles adjovu" w:date="2020-06-07T17:26:00Z">
            <w:rPr>
              <w:rStyle w:val="CommentReference"/>
            </w:rPr>
          </w:rPrChange>
        </w:rPr>
        <w:commentReference w:id="400"/>
      </w:r>
      <w:del w:id="404" w:author="charles adjovu" w:date="2020-01-27T07:37:00Z">
        <w:r w:rsidRPr="007674DE">
          <w:rPr>
            <w:strike/>
            <w:color w:val="222222"/>
            <w:sz w:val="21"/>
            <w:szCs w:val="21"/>
            <w:highlight w:val="white"/>
            <w:rPrChange w:id="405" w:author="charles adjovu" w:date="2020-06-07T17:26:00Z">
              <w:rPr>
                <w:color w:val="222222"/>
                <w:sz w:val="21"/>
                <w:szCs w:val="21"/>
                <w:highlight w:val="white"/>
              </w:rPr>
            </w:rPrChange>
          </w:rPr>
          <w:delText xml:space="preserve">. </w:delText>
        </w:r>
      </w:del>
    </w:p>
    <w:p w14:paraId="00000045" w14:textId="021F2117" w:rsidR="00C36FE1" w:rsidRDefault="006A387B">
      <w:pPr>
        <w:spacing w:before="40" w:after="140"/>
        <w:rPr>
          <w:b/>
          <w:color w:val="222222"/>
          <w:sz w:val="21"/>
          <w:szCs w:val="21"/>
          <w:highlight w:val="yellow"/>
        </w:rPr>
      </w:pPr>
      <w:r>
        <w:rPr>
          <w:b/>
          <w:color w:val="222222"/>
          <w:sz w:val="21"/>
          <w:szCs w:val="21"/>
          <w:highlight w:val="yellow"/>
        </w:rPr>
        <w:t>The credit required by this Section 4(d) may be implemented in any reasonable manner;</w:t>
      </w:r>
      <w:r>
        <w:rPr>
          <w:color w:val="222222"/>
          <w:sz w:val="21"/>
          <w:szCs w:val="21"/>
          <w:highlight w:val="white"/>
        </w:rPr>
        <w:t xml:space="preserve"> provided, however, that in the case of a</w:t>
      </w:r>
      <w:ins w:id="406" w:author="charles adjovu" w:date="2020-06-06T18:09:00Z">
        <w:r w:rsidR="00196810">
          <w:rPr>
            <w:color w:val="222222"/>
            <w:sz w:val="21"/>
            <w:szCs w:val="21"/>
            <w:highlight w:val="white"/>
          </w:rPr>
          <w:t>n</w:t>
        </w:r>
      </w:ins>
      <w:r>
        <w:rPr>
          <w:color w:val="222222"/>
          <w:sz w:val="21"/>
          <w:szCs w:val="21"/>
          <w:highlight w:val="white"/>
        </w:rPr>
        <w:t xml:space="preserve">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w:t>
      </w:r>
      <w:commentRangeStart w:id="407"/>
      <w:r>
        <w:rPr>
          <w:b/>
          <w:color w:val="222222"/>
          <w:sz w:val="21"/>
          <w:szCs w:val="21"/>
          <w:highlight w:val="yellow"/>
        </w:rPr>
        <w:t>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commentRangeEnd w:id="407"/>
      <w:r>
        <w:commentReference w:id="407"/>
      </w:r>
    </w:p>
    <w:p w14:paraId="00000046" w14:textId="77777777" w:rsidR="00C36FE1" w:rsidRDefault="006A387B">
      <w:pPr>
        <w:spacing w:before="40" w:after="140"/>
        <w:ind w:left="340"/>
        <w:rPr>
          <w:color w:val="222222"/>
          <w:sz w:val="21"/>
          <w:szCs w:val="21"/>
          <w:highlight w:val="white"/>
        </w:rPr>
      </w:pPr>
      <w:r>
        <w:rPr>
          <w:color w:val="222222"/>
          <w:sz w:val="21"/>
          <w:szCs w:val="21"/>
          <w:highlight w:val="white"/>
        </w:rPr>
        <w:t>f. For the avoidance of doubt:</w:t>
      </w:r>
    </w:p>
    <w:p w14:paraId="00000047" w14:textId="77777777" w:rsidR="00C36FE1" w:rsidRDefault="006A387B">
      <w:pPr>
        <w:spacing w:before="80" w:after="260"/>
        <w:ind w:left="680"/>
        <w:rPr>
          <w:color w:val="222222"/>
          <w:sz w:val="21"/>
          <w:szCs w:val="21"/>
          <w:highlight w:val="white"/>
        </w:rPr>
      </w:pPr>
      <w:proofErr w:type="spellStart"/>
      <w:r>
        <w:rPr>
          <w:color w:val="222222"/>
          <w:sz w:val="21"/>
          <w:szCs w:val="21"/>
          <w:highlight w:val="white"/>
        </w:rPr>
        <w:t>i</w:t>
      </w:r>
      <w:proofErr w:type="spellEnd"/>
      <w:r>
        <w:rPr>
          <w:color w:val="222222"/>
          <w:sz w:val="21"/>
          <w:szCs w:val="21"/>
          <w:highlight w:val="white"/>
        </w:rPr>
        <w:t>. 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14:paraId="00000048" w14:textId="77777777" w:rsidR="00C36FE1" w:rsidRDefault="006A387B">
      <w:pPr>
        <w:spacing w:before="80" w:after="260"/>
        <w:ind w:left="680"/>
        <w:rPr>
          <w:color w:val="222222"/>
          <w:sz w:val="21"/>
          <w:szCs w:val="21"/>
          <w:highlight w:val="white"/>
        </w:rPr>
      </w:pPr>
      <w:r>
        <w:rPr>
          <w:color w:val="222222"/>
          <w:sz w:val="21"/>
          <w:szCs w:val="21"/>
          <w:highlight w:val="white"/>
        </w:rPr>
        <w:lastRenderedPageBreak/>
        <w:t xml:space="preserve">ii. Waivable Compulsory License Schemes. In those jurisdictions in which the right to collect royalties through any statutory or compulsory licensing scheme can be waived, </w:t>
      </w:r>
      <w:commentRangeStart w:id="408"/>
      <w:r>
        <w:rPr>
          <w:color w:val="222222"/>
          <w:sz w:val="21"/>
          <w:szCs w:val="21"/>
          <w:highlight w:val="white"/>
        </w:rPr>
        <w:t>the Licensor reserves the exclusive right to collect such royalties for any exercise by You of the rights granted under this License if Your exercise of such rights is for a purpose or use which is otherwise than noncommercial as permitted under Section 4(b) and otherwise waives the right to collect royalties through any statutory or compulsory licensing scheme;</w:t>
      </w:r>
      <w:commentRangeEnd w:id="408"/>
      <w:r>
        <w:commentReference w:id="408"/>
      </w:r>
      <w:r>
        <w:rPr>
          <w:color w:val="222222"/>
          <w:sz w:val="21"/>
          <w:szCs w:val="21"/>
          <w:highlight w:val="white"/>
        </w:rPr>
        <w:t xml:space="preserve"> and,</w:t>
      </w:r>
    </w:p>
    <w:p w14:paraId="00000049" w14:textId="77777777" w:rsidR="00C36FE1" w:rsidRDefault="006A387B">
      <w:pPr>
        <w:spacing w:before="80" w:after="260"/>
        <w:ind w:left="680"/>
        <w:rPr>
          <w:color w:val="222222"/>
          <w:sz w:val="21"/>
          <w:szCs w:val="21"/>
          <w:highlight w:val="white"/>
        </w:rPr>
      </w:pPr>
      <w:proofErr w:type="spellStart"/>
      <w:r>
        <w:rPr>
          <w:color w:val="222222"/>
          <w:sz w:val="21"/>
          <w:szCs w:val="21"/>
          <w:highlight w:val="white"/>
        </w:rPr>
        <w:t>iii.Voluntary</w:t>
      </w:r>
      <w:proofErr w:type="spellEnd"/>
      <w:r>
        <w:rPr>
          <w:color w:val="222222"/>
          <w:sz w:val="21"/>
          <w:szCs w:val="21"/>
          <w:highlight w:val="white"/>
        </w:rPr>
        <w:t xml:space="preserve"> License Schemes. The Licensor reserves the right to collect royalties, whether individually or, in the event that the Licensor is a member of a collecting society that administers voluntary licensing schemes, via that society, from any exercise by You of the rights granted under this License that is</w:t>
      </w:r>
      <w:commentRangeStart w:id="409"/>
      <w:r>
        <w:rPr>
          <w:color w:val="222222"/>
          <w:sz w:val="21"/>
          <w:szCs w:val="21"/>
          <w:highlight w:val="white"/>
        </w:rPr>
        <w:t xml:space="preserve"> for a purpose or use which is otherwise than noncommercial as permitted under Section 4(b).</w:t>
      </w:r>
      <w:commentRangeEnd w:id="409"/>
      <w:r>
        <w:commentReference w:id="409"/>
      </w:r>
    </w:p>
    <w:p w14:paraId="0000004A" w14:textId="77777777" w:rsidR="00C36FE1" w:rsidRDefault="006A387B">
      <w:pPr>
        <w:spacing w:before="40" w:after="140"/>
        <w:ind w:left="340"/>
        <w:rPr>
          <w:ins w:id="410" w:author="charles adjovu" w:date="2020-01-27T07:41:00Z"/>
          <w:color w:val="222222"/>
          <w:sz w:val="21"/>
          <w:szCs w:val="21"/>
          <w:highlight w:val="white"/>
        </w:rPr>
      </w:pPr>
      <w:r>
        <w:rPr>
          <w:color w:val="222222"/>
          <w:sz w:val="21"/>
          <w:szCs w:val="21"/>
          <w:highlight w:val="white"/>
        </w:rPr>
        <w:t>g. Except as otherwise agreed in writing by the Licensor or as may be otherwise permitted by applicable law, i</w:t>
      </w:r>
      <w:commentRangeStart w:id="411"/>
      <w:r>
        <w:rPr>
          <w:color w:val="222222"/>
          <w:sz w:val="21"/>
          <w:szCs w:val="21"/>
          <w:highlight w:val="white"/>
        </w:rPr>
        <w:t>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w:t>
      </w:r>
      <w:commentRangeEnd w:id="411"/>
      <w:r>
        <w:commentReference w:id="411"/>
      </w:r>
      <w:r>
        <w:rPr>
          <w:color w:val="222222"/>
          <w:sz w:val="21"/>
          <w:szCs w:val="21"/>
          <w:highlight w:val="white"/>
        </w:rPr>
        <w:t xml:space="preserve">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w:t>
      </w:r>
      <w:commentRangeStart w:id="412"/>
      <w:r>
        <w:rPr>
          <w:color w:val="222222"/>
          <w:sz w:val="21"/>
          <w:szCs w:val="21"/>
          <w:highlight w:val="white"/>
        </w:rPr>
        <w:t>the Licensor will waive or not assert, as appropriate, this Section, to the fullest extent permitted by the applicable national law, to enable You to reasonably exercise Your right under Section 3(b) of this License (right to make Adaptations) but not otherwise.</w:t>
      </w:r>
      <w:commentRangeEnd w:id="412"/>
      <w:ins w:id="413" w:author="charles adjovu" w:date="2020-01-27T07:41:00Z">
        <w:r>
          <w:commentReference w:id="412"/>
        </w:r>
      </w:ins>
    </w:p>
    <w:p w14:paraId="0000004B" w14:textId="77777777" w:rsidR="00C36FE1" w:rsidRDefault="00C36FE1">
      <w:pPr>
        <w:spacing w:before="40" w:after="140"/>
        <w:ind w:left="340"/>
        <w:rPr>
          <w:ins w:id="414" w:author="charles adjovu" w:date="2020-01-27T07:41:00Z"/>
          <w:color w:val="222222"/>
          <w:sz w:val="21"/>
          <w:szCs w:val="21"/>
          <w:highlight w:val="white"/>
        </w:rPr>
      </w:pPr>
    </w:p>
    <w:p w14:paraId="0000004C" w14:textId="686A167D" w:rsidR="00C36FE1" w:rsidRDefault="006A387B">
      <w:pPr>
        <w:spacing w:before="40" w:after="140"/>
        <w:ind w:left="340"/>
        <w:rPr>
          <w:ins w:id="415" w:author="charles adjovu" w:date="2020-01-27T07:41:00Z"/>
          <w:color w:val="222222"/>
          <w:sz w:val="21"/>
          <w:szCs w:val="21"/>
          <w:highlight w:val="white"/>
        </w:rPr>
      </w:pPr>
      <w:ins w:id="416" w:author="charles adjovu" w:date="2020-01-27T07:41:00Z">
        <w:r>
          <w:rPr>
            <w:color w:val="222222"/>
            <w:sz w:val="21"/>
            <w:szCs w:val="21"/>
            <w:highlight w:val="white"/>
          </w:rPr>
          <w:t>h.</w:t>
        </w:r>
        <w:commentRangeStart w:id="417"/>
        <w:r>
          <w:rPr>
            <w:color w:val="222222"/>
            <w:sz w:val="21"/>
            <w:szCs w:val="21"/>
            <w:highlight w:val="white"/>
          </w:rPr>
          <w:t xml:space="preserve"> </w:t>
        </w:r>
        <w:commentRangeStart w:id="418"/>
        <w:r>
          <w:rPr>
            <w:color w:val="222222"/>
            <w:sz w:val="21"/>
            <w:szCs w:val="21"/>
            <w:highlight w:val="white"/>
          </w:rPr>
          <w:t>If You Distribute, or Publicly Perform the Work or any Adaptations or Collections, You must, unless a request has been made pursuant to Section 4(a), keep intact all pro</w:t>
        </w:r>
      </w:ins>
      <w:ins w:id="419" w:author="charles adjovu" w:date="2020-06-07T16:13:00Z">
        <w:r w:rsidR="005317C4">
          <w:rPr>
            <w:color w:val="222222"/>
            <w:sz w:val="21"/>
            <w:szCs w:val="21"/>
            <w:highlight w:val="white"/>
          </w:rPr>
          <w:t>venance/lifecycle</w:t>
        </w:r>
      </w:ins>
      <w:ins w:id="420" w:author="charles adjovu" w:date="2020-01-27T07:41:00Z">
        <w:r>
          <w:rPr>
            <w:color w:val="222222"/>
            <w:sz w:val="21"/>
            <w:szCs w:val="21"/>
            <w:highlight w:val="white"/>
          </w:rPr>
          <w:t xml:space="preserve"> information</w:t>
        </w:r>
      </w:ins>
      <w:ins w:id="421" w:author="charles adjovu" w:date="2020-06-07T17:29:00Z">
        <w:r w:rsidR="007D413F">
          <w:rPr>
            <w:color w:val="222222"/>
            <w:sz w:val="21"/>
            <w:szCs w:val="21"/>
            <w:highlight w:val="white"/>
          </w:rPr>
          <w:t xml:space="preserve"> </w:t>
        </w:r>
      </w:ins>
      <w:ins w:id="422" w:author="charles adjovu" w:date="2020-01-27T07:41:00Z">
        <w:r>
          <w:rPr>
            <w:color w:val="222222"/>
            <w:sz w:val="21"/>
            <w:szCs w:val="21"/>
            <w:highlight w:val="white"/>
          </w:rPr>
          <w:t>(information related to how the Work was produced</w:t>
        </w:r>
      </w:ins>
      <w:ins w:id="423" w:author="charles adjovu" w:date="2020-06-07T17:29:00Z">
        <w:r w:rsidR="007D413F">
          <w:rPr>
            <w:color w:val="222222"/>
            <w:sz w:val="21"/>
            <w:szCs w:val="21"/>
            <w:highlight w:val="white"/>
          </w:rPr>
          <w:t xml:space="preserve"> and the chain of adaptations</w:t>
        </w:r>
      </w:ins>
      <w:ins w:id="424" w:author="charles adjovu" w:date="2020-01-27T07:41:00Z">
        <w:r>
          <w:rPr>
            <w:color w:val="222222"/>
            <w:sz w:val="21"/>
            <w:szCs w:val="21"/>
            <w:highlight w:val="white"/>
          </w:rPr>
          <w:t xml:space="preserve">), and provide the particulars describe below, reasonable to the medium or means You are utilizing: </w:t>
        </w:r>
      </w:ins>
      <w:commentRangeEnd w:id="418"/>
      <w:r w:rsidR="00196810">
        <w:rPr>
          <w:rStyle w:val="CommentReference"/>
        </w:rPr>
        <w:commentReference w:id="418"/>
      </w:r>
    </w:p>
    <w:p w14:paraId="0000004D" w14:textId="77777777" w:rsidR="00C36FE1" w:rsidRDefault="006A387B">
      <w:pPr>
        <w:numPr>
          <w:ilvl w:val="0"/>
          <w:numId w:val="4"/>
        </w:numPr>
        <w:spacing w:before="40"/>
        <w:rPr>
          <w:ins w:id="425" w:author="charles adjovu" w:date="2020-01-27T07:41:00Z"/>
          <w:color w:val="222222"/>
          <w:sz w:val="21"/>
          <w:szCs w:val="21"/>
        </w:rPr>
      </w:pPr>
      <w:ins w:id="426" w:author="charles adjovu" w:date="2020-01-27T07:41:00Z">
        <w:r>
          <w:rPr>
            <w:color w:val="222222"/>
            <w:sz w:val="21"/>
            <w:szCs w:val="21"/>
          </w:rPr>
          <w:t>The production of the original Work</w:t>
        </w:r>
      </w:ins>
    </w:p>
    <w:p w14:paraId="1A3C3838" w14:textId="66346054" w:rsidR="00196810" w:rsidRDefault="00196810">
      <w:pPr>
        <w:numPr>
          <w:ilvl w:val="1"/>
          <w:numId w:val="4"/>
        </w:numPr>
        <w:rPr>
          <w:ins w:id="427" w:author="charles adjovu" w:date="2020-06-06T18:10:00Z"/>
          <w:color w:val="222222"/>
          <w:sz w:val="21"/>
          <w:szCs w:val="21"/>
        </w:rPr>
      </w:pPr>
      <w:ins w:id="428" w:author="charles adjovu" w:date="2020-06-06T18:10:00Z">
        <w:r>
          <w:rPr>
            <w:color w:val="222222"/>
            <w:sz w:val="21"/>
            <w:szCs w:val="21"/>
          </w:rPr>
          <w:t>Original Authorship</w:t>
        </w:r>
      </w:ins>
    </w:p>
    <w:p w14:paraId="0000004E" w14:textId="7F452227" w:rsidR="00C36FE1" w:rsidRDefault="006A387B">
      <w:pPr>
        <w:numPr>
          <w:ilvl w:val="1"/>
          <w:numId w:val="4"/>
        </w:numPr>
        <w:rPr>
          <w:ins w:id="429" w:author="charles adjovu" w:date="2020-01-27T07:41:00Z"/>
          <w:color w:val="222222"/>
          <w:sz w:val="21"/>
          <w:szCs w:val="21"/>
        </w:rPr>
      </w:pPr>
      <w:ins w:id="430" w:author="charles adjovu" w:date="2020-01-27T07:41:00Z">
        <w:r>
          <w:rPr>
            <w:color w:val="222222"/>
            <w:sz w:val="21"/>
            <w:szCs w:val="21"/>
          </w:rPr>
          <w:t>Contributors and their roles</w:t>
        </w:r>
      </w:ins>
    </w:p>
    <w:p w14:paraId="0000004F" w14:textId="77777777" w:rsidR="00C36FE1" w:rsidRDefault="006A387B">
      <w:pPr>
        <w:numPr>
          <w:ilvl w:val="1"/>
          <w:numId w:val="4"/>
        </w:numPr>
        <w:rPr>
          <w:ins w:id="431" w:author="charles adjovu" w:date="2020-01-27T07:41:00Z"/>
          <w:color w:val="222222"/>
          <w:sz w:val="21"/>
          <w:szCs w:val="21"/>
        </w:rPr>
      </w:pPr>
      <w:ins w:id="432" w:author="charles adjovu" w:date="2020-01-27T07:41:00Z">
        <w:r>
          <w:rPr>
            <w:color w:val="222222"/>
            <w:sz w:val="21"/>
            <w:szCs w:val="21"/>
          </w:rPr>
          <w:t xml:space="preserve">Labor involved </w:t>
        </w:r>
      </w:ins>
    </w:p>
    <w:p w14:paraId="00000050" w14:textId="77777777" w:rsidR="00C36FE1" w:rsidRDefault="006A387B">
      <w:pPr>
        <w:numPr>
          <w:ilvl w:val="1"/>
          <w:numId w:val="4"/>
        </w:numPr>
        <w:rPr>
          <w:ins w:id="433" w:author="charles adjovu" w:date="2020-01-27T07:41:00Z"/>
          <w:color w:val="222222"/>
          <w:sz w:val="21"/>
          <w:szCs w:val="21"/>
        </w:rPr>
      </w:pPr>
      <w:ins w:id="434" w:author="charles adjovu" w:date="2020-01-27T07:41:00Z">
        <w:r>
          <w:rPr>
            <w:color w:val="222222"/>
            <w:sz w:val="21"/>
            <w:szCs w:val="21"/>
          </w:rPr>
          <w:lastRenderedPageBreak/>
          <w:t>Costs of production</w:t>
        </w:r>
      </w:ins>
    </w:p>
    <w:p w14:paraId="00000051" w14:textId="77777777" w:rsidR="00C36FE1" w:rsidRDefault="006A387B">
      <w:pPr>
        <w:numPr>
          <w:ilvl w:val="1"/>
          <w:numId w:val="4"/>
        </w:numPr>
        <w:rPr>
          <w:ins w:id="435" w:author="charles adjovu" w:date="2020-01-27T07:41:00Z"/>
          <w:color w:val="222222"/>
          <w:sz w:val="21"/>
          <w:szCs w:val="21"/>
        </w:rPr>
      </w:pPr>
      <w:ins w:id="436" w:author="charles adjovu" w:date="2020-01-27T07:41:00Z">
        <w:r>
          <w:rPr>
            <w:color w:val="222222"/>
            <w:sz w:val="21"/>
            <w:szCs w:val="21"/>
          </w:rPr>
          <w:t>Governance of the production</w:t>
        </w:r>
      </w:ins>
    </w:p>
    <w:p w14:paraId="00000052" w14:textId="77777777" w:rsidR="00C36FE1" w:rsidRDefault="006A387B">
      <w:pPr>
        <w:numPr>
          <w:ilvl w:val="1"/>
          <w:numId w:val="4"/>
        </w:numPr>
        <w:rPr>
          <w:ins w:id="437" w:author="charles adjovu" w:date="2020-01-27T07:41:00Z"/>
          <w:color w:val="222222"/>
          <w:sz w:val="21"/>
          <w:szCs w:val="21"/>
        </w:rPr>
      </w:pPr>
      <w:ins w:id="438" w:author="charles adjovu" w:date="2020-01-27T07:41:00Z">
        <w:r>
          <w:rPr>
            <w:color w:val="222222"/>
            <w:sz w:val="21"/>
            <w:szCs w:val="21"/>
          </w:rPr>
          <w:t>Any profits of the production</w:t>
        </w:r>
      </w:ins>
    </w:p>
    <w:p w14:paraId="00000053" w14:textId="77777777" w:rsidR="00C36FE1" w:rsidRDefault="006A387B">
      <w:pPr>
        <w:numPr>
          <w:ilvl w:val="0"/>
          <w:numId w:val="4"/>
        </w:numPr>
        <w:rPr>
          <w:ins w:id="439" w:author="charles adjovu" w:date="2020-01-27T07:41:00Z"/>
          <w:color w:val="222222"/>
          <w:sz w:val="21"/>
          <w:szCs w:val="21"/>
        </w:rPr>
      </w:pPr>
      <w:ins w:id="440" w:author="charles adjovu" w:date="2020-01-27T07:41:00Z">
        <w:r>
          <w:rPr>
            <w:color w:val="222222"/>
            <w:sz w:val="21"/>
            <w:szCs w:val="21"/>
          </w:rPr>
          <w:t>The production of any prior Adaptations of the Work of which You are using</w:t>
        </w:r>
      </w:ins>
    </w:p>
    <w:p w14:paraId="00000054" w14:textId="77777777" w:rsidR="00C36FE1" w:rsidRDefault="006A387B">
      <w:pPr>
        <w:numPr>
          <w:ilvl w:val="1"/>
          <w:numId w:val="4"/>
        </w:numPr>
        <w:rPr>
          <w:ins w:id="441" w:author="charles adjovu" w:date="2020-01-27T07:41:00Z"/>
          <w:color w:val="222222"/>
          <w:sz w:val="21"/>
          <w:szCs w:val="21"/>
        </w:rPr>
        <w:pPrChange w:id="442" w:author="charles adjovu" w:date="2020-06-06T18:13:00Z">
          <w:pPr>
            <w:numPr>
              <w:numId w:val="4"/>
            </w:numPr>
            <w:ind w:left="720" w:hanging="360"/>
          </w:pPr>
        </w:pPrChange>
      </w:pPr>
      <w:ins w:id="443" w:author="charles adjovu" w:date="2020-01-27T07:41:00Z">
        <w:r>
          <w:rPr>
            <w:color w:val="222222"/>
            <w:sz w:val="21"/>
            <w:szCs w:val="21"/>
            <w:highlight w:val="white"/>
          </w:rPr>
          <w:t>(</w:t>
        </w:r>
        <w:proofErr w:type="spellStart"/>
        <w:r>
          <w:rPr>
            <w:color w:val="222222"/>
            <w:sz w:val="21"/>
            <w:szCs w:val="21"/>
            <w:highlight w:val="white"/>
          </w:rPr>
          <w:t>i</w:t>
        </w:r>
        <w:proofErr w:type="spellEnd"/>
        <w:r>
          <w:rPr>
            <w:color w:val="222222"/>
            <w:sz w:val="21"/>
            <w:szCs w:val="21"/>
            <w:highlight w:val="white"/>
          </w:rPr>
          <w:t>) the way in which the Work was created;</w:t>
        </w:r>
      </w:ins>
    </w:p>
    <w:p w14:paraId="00000055" w14:textId="77777777" w:rsidR="00C36FE1" w:rsidRDefault="006A387B">
      <w:pPr>
        <w:numPr>
          <w:ilvl w:val="1"/>
          <w:numId w:val="4"/>
        </w:numPr>
        <w:rPr>
          <w:ins w:id="444" w:author="charles adjovu" w:date="2020-01-27T07:41:00Z"/>
          <w:color w:val="222222"/>
          <w:sz w:val="21"/>
          <w:szCs w:val="21"/>
        </w:rPr>
        <w:pPrChange w:id="445" w:author="charles adjovu" w:date="2020-06-06T18:13:00Z">
          <w:pPr>
            <w:numPr>
              <w:numId w:val="4"/>
            </w:numPr>
            <w:ind w:left="720" w:hanging="360"/>
          </w:pPr>
        </w:pPrChange>
      </w:pPr>
      <w:ins w:id="446" w:author="charles adjovu" w:date="2020-01-27T07:41:00Z">
        <w:r>
          <w:rPr>
            <w:color w:val="222222"/>
            <w:sz w:val="21"/>
            <w:szCs w:val="21"/>
            <w:highlight w:val="white"/>
          </w:rPr>
          <w:t>(ii) the labor involved;</w:t>
        </w:r>
      </w:ins>
    </w:p>
    <w:p w14:paraId="00000056" w14:textId="77777777" w:rsidR="00C36FE1" w:rsidRDefault="006A387B">
      <w:pPr>
        <w:numPr>
          <w:ilvl w:val="1"/>
          <w:numId w:val="4"/>
        </w:numPr>
        <w:rPr>
          <w:ins w:id="447" w:author="charles adjovu" w:date="2020-01-27T07:41:00Z"/>
          <w:color w:val="222222"/>
          <w:sz w:val="21"/>
          <w:szCs w:val="21"/>
        </w:rPr>
        <w:pPrChange w:id="448" w:author="charles adjovu" w:date="2020-06-06T18:13:00Z">
          <w:pPr>
            <w:numPr>
              <w:numId w:val="4"/>
            </w:numPr>
            <w:ind w:left="720" w:hanging="360"/>
          </w:pPr>
        </w:pPrChange>
      </w:pPr>
      <w:ins w:id="449" w:author="charles adjovu" w:date="2020-01-27T07:41:00Z">
        <w:r>
          <w:rPr>
            <w:color w:val="222222"/>
            <w:sz w:val="21"/>
            <w:szCs w:val="21"/>
            <w:highlight w:val="white"/>
          </w:rPr>
          <w:t>(iii) the profits taken; and</w:t>
        </w:r>
      </w:ins>
    </w:p>
    <w:p w14:paraId="00000057" w14:textId="77777777" w:rsidR="00C36FE1" w:rsidRDefault="006A387B">
      <w:pPr>
        <w:numPr>
          <w:ilvl w:val="1"/>
          <w:numId w:val="4"/>
        </w:numPr>
        <w:spacing w:after="140"/>
        <w:rPr>
          <w:ins w:id="450" w:author="charles adjovu" w:date="2020-01-27T07:41:00Z"/>
          <w:color w:val="222222"/>
          <w:sz w:val="21"/>
          <w:szCs w:val="21"/>
        </w:rPr>
        <w:pPrChange w:id="451" w:author="charles adjovu" w:date="2020-06-06T18:13:00Z">
          <w:pPr>
            <w:numPr>
              <w:numId w:val="4"/>
            </w:numPr>
            <w:spacing w:after="140"/>
            <w:ind w:left="720" w:hanging="360"/>
          </w:pPr>
        </w:pPrChange>
      </w:pPr>
      <w:ins w:id="452" w:author="charles adjovu" w:date="2020-01-27T07:41:00Z">
        <w:r>
          <w:rPr>
            <w:color w:val="222222"/>
            <w:sz w:val="21"/>
            <w:szCs w:val="21"/>
            <w:highlight w:val="white"/>
          </w:rPr>
          <w:t>(iv) the governance of the production</w:t>
        </w:r>
        <w:commentRangeEnd w:id="417"/>
        <w:r>
          <w:commentReference w:id="417"/>
        </w:r>
      </w:ins>
    </w:p>
    <w:p w14:paraId="00000058" w14:textId="77777777" w:rsidR="00C36FE1" w:rsidRDefault="00C36FE1">
      <w:pPr>
        <w:spacing w:before="40" w:after="140"/>
        <w:rPr>
          <w:ins w:id="453" w:author="charles adjovu" w:date="2020-01-27T07:41:00Z"/>
          <w:color w:val="222222"/>
          <w:sz w:val="21"/>
          <w:szCs w:val="21"/>
          <w:highlight w:val="white"/>
        </w:rPr>
      </w:pPr>
    </w:p>
    <w:p w14:paraId="00000059" w14:textId="77777777" w:rsidR="00C36FE1" w:rsidRDefault="00C36FE1">
      <w:pPr>
        <w:spacing w:before="40" w:after="140"/>
        <w:rPr>
          <w:ins w:id="454" w:author="charles adjovu" w:date="2020-01-27T07:41:00Z"/>
          <w:color w:val="222222"/>
          <w:sz w:val="21"/>
          <w:szCs w:val="21"/>
          <w:highlight w:val="white"/>
        </w:rPr>
      </w:pPr>
    </w:p>
    <w:p w14:paraId="0000005A" w14:textId="77777777" w:rsidR="00C36FE1" w:rsidRDefault="006A387B">
      <w:pPr>
        <w:spacing w:before="40" w:after="140"/>
        <w:ind w:left="340"/>
        <w:rPr>
          <w:ins w:id="455" w:author="charles adjovu" w:date="2020-01-27T07:41:00Z"/>
          <w:color w:val="222222"/>
          <w:sz w:val="21"/>
          <w:szCs w:val="21"/>
          <w:highlight w:val="white"/>
        </w:rPr>
      </w:pPr>
      <w:ins w:id="456" w:author="charles adjovu" w:date="2020-01-27T07:41:00Z">
        <w:r>
          <w:rPr>
            <w:color w:val="222222"/>
            <w:sz w:val="21"/>
            <w:szCs w:val="21"/>
            <w:highlight w:val="white"/>
          </w:rPr>
          <w:t xml:space="preserve">Not only is CC-licensed work not common property, unlike movements that reject copyright in </w:t>
        </w:r>
        <w:proofErr w:type="spellStart"/>
        <w:r>
          <w:rPr>
            <w:color w:val="222222"/>
            <w:sz w:val="21"/>
            <w:szCs w:val="21"/>
            <w:highlight w:val="white"/>
          </w:rPr>
          <w:t>favour</w:t>
        </w:r>
        <w:proofErr w:type="spellEnd"/>
        <w:r>
          <w:rPr>
            <w:color w:val="222222"/>
            <w:sz w:val="21"/>
            <w:szCs w:val="21"/>
            <w:highlight w:val="white"/>
          </w:rPr>
          <w:t xml:space="preserve"> of the public domain, common- or non-ownership, it also says nothing about the ways in which the creative work was brought into being: the </w:t>
        </w:r>
        <w:proofErr w:type="spellStart"/>
        <w:r>
          <w:rPr>
            <w:color w:val="222222"/>
            <w:sz w:val="21"/>
            <w:szCs w:val="21"/>
            <w:highlight w:val="white"/>
          </w:rPr>
          <w:t>labour</w:t>
        </w:r>
        <w:proofErr w:type="spellEnd"/>
        <w:r>
          <w:rPr>
            <w:color w:val="222222"/>
            <w:sz w:val="21"/>
            <w:szCs w:val="21"/>
            <w:highlight w:val="white"/>
          </w:rPr>
          <w:t xml:space="preserve"> involved, the profits taken and the governance of such efforts.</w:t>
        </w:r>
      </w:ins>
    </w:p>
    <w:p w14:paraId="0000005B" w14:textId="77777777" w:rsidR="00C36FE1" w:rsidRDefault="00C36FE1">
      <w:pPr>
        <w:spacing w:before="40" w:after="140"/>
        <w:ind w:left="340"/>
        <w:rPr>
          <w:ins w:id="457" w:author="charles adjovu" w:date="2020-01-27T07:41:00Z"/>
          <w:color w:val="222222"/>
          <w:sz w:val="21"/>
          <w:szCs w:val="21"/>
          <w:highlight w:val="white"/>
        </w:rPr>
      </w:pPr>
    </w:p>
    <w:p w14:paraId="0000005C" w14:textId="77777777" w:rsidR="00C36FE1" w:rsidRDefault="00C36FE1">
      <w:pPr>
        <w:spacing w:before="40" w:after="140"/>
        <w:rPr>
          <w:color w:val="222222"/>
          <w:sz w:val="21"/>
          <w:szCs w:val="21"/>
          <w:highlight w:val="white"/>
        </w:rPr>
        <w:pPrChange w:id="458" w:author="charles adjovu" w:date="2020-01-27T07:41:00Z">
          <w:pPr>
            <w:spacing w:before="40" w:after="140"/>
            <w:ind w:left="340"/>
          </w:pPr>
        </w:pPrChange>
      </w:pPr>
    </w:p>
    <w:p w14:paraId="0000005D" w14:textId="77777777" w:rsidR="00C36FE1" w:rsidRDefault="006A387B">
      <w:pPr>
        <w:pStyle w:val="Heading3"/>
        <w:keepNext w:val="0"/>
        <w:keepLines w:val="0"/>
        <w:pBdr>
          <w:top w:val="none" w:sz="0" w:space="6" w:color="auto"/>
        </w:pBdr>
        <w:shd w:val="clear" w:color="auto" w:fill="FFFFFF"/>
        <w:spacing w:before="80" w:after="0" w:line="384" w:lineRule="auto"/>
        <w:rPr>
          <w:b/>
          <w:color w:val="000000"/>
          <w:sz w:val="31"/>
          <w:szCs w:val="31"/>
        </w:rPr>
      </w:pPr>
      <w:bookmarkStart w:id="459" w:name="_mfadtkxlnr7m" w:colFirst="0" w:colLast="0"/>
      <w:bookmarkEnd w:id="459"/>
      <w:r>
        <w:rPr>
          <w:b/>
          <w:color w:val="000000"/>
          <w:sz w:val="31"/>
          <w:szCs w:val="31"/>
        </w:rPr>
        <w:t>5. REPRESENTATIONS, WARRANTIES AND DISCLAIMER</w:t>
      </w:r>
    </w:p>
    <w:p w14:paraId="0000005E" w14:textId="77777777" w:rsidR="00C36FE1" w:rsidRDefault="006A387B">
      <w:pPr>
        <w:shd w:val="clear" w:color="auto" w:fill="FFFFFF"/>
        <w:spacing w:before="100" w:after="100"/>
        <w:rPr>
          <w:color w:val="222222"/>
          <w:sz w:val="21"/>
          <w:szCs w:val="21"/>
        </w:rPr>
      </w:pPr>
      <w:r>
        <w:rPr>
          <w:color w:val="222222"/>
          <w:sz w:val="21"/>
          <w:szCs w:val="21"/>
        </w:rPr>
        <w:t>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14:paraId="0000005F" w14:textId="77777777" w:rsidR="00C36FE1" w:rsidRDefault="006A387B">
      <w:pPr>
        <w:pStyle w:val="Heading3"/>
        <w:keepNext w:val="0"/>
        <w:keepLines w:val="0"/>
        <w:pBdr>
          <w:top w:val="none" w:sz="0" w:space="6" w:color="auto"/>
        </w:pBdr>
        <w:shd w:val="clear" w:color="auto" w:fill="FFFFFF"/>
        <w:spacing w:before="80" w:after="0" w:line="384" w:lineRule="auto"/>
        <w:rPr>
          <w:b/>
          <w:color w:val="000000"/>
          <w:sz w:val="31"/>
          <w:szCs w:val="31"/>
        </w:rPr>
      </w:pPr>
      <w:bookmarkStart w:id="460" w:name="_s8s3ho9mc1c7" w:colFirst="0" w:colLast="0"/>
      <w:bookmarkEnd w:id="460"/>
      <w:r>
        <w:rPr>
          <w:b/>
          <w:color w:val="000000"/>
          <w:sz w:val="31"/>
          <w:szCs w:val="31"/>
        </w:rPr>
        <w:t>6. LIMITATION ON LIABILITY</w:t>
      </w:r>
    </w:p>
    <w:p w14:paraId="00000060" w14:textId="77777777" w:rsidR="00C36FE1" w:rsidRDefault="006A387B">
      <w:pPr>
        <w:shd w:val="clear" w:color="auto" w:fill="FFFFFF"/>
        <w:spacing w:before="100" w:after="100"/>
        <w:rPr>
          <w:color w:val="222222"/>
          <w:sz w:val="21"/>
          <w:szCs w:val="21"/>
        </w:rPr>
      </w:pPr>
      <w:r>
        <w:rPr>
          <w:color w:val="222222"/>
          <w:sz w:val="21"/>
          <w:szCs w:val="21"/>
        </w:rPr>
        <w:t xml:space="preserve">EXCEPT TO THE EXTENT REQUIRED BY APPLICABLE LAW, IN NO EVENT WILL LICENSOR BE LIABLE TO YOU ON ANY LEGAL THEORY FOR ANY SPECIAL, INCIDENTAL, </w:t>
      </w:r>
      <w:r>
        <w:rPr>
          <w:color w:val="222222"/>
          <w:sz w:val="21"/>
          <w:szCs w:val="21"/>
        </w:rPr>
        <w:lastRenderedPageBreak/>
        <w:t>CONSEQUENTIAL, PUNITIVE OR EXEMPLARY DAMAGES ARISING OUT OF THIS LICENSE OR THE USE OF THE WORK, EVEN IF LICENSOR HAS BEEN ADVISED OF THE POSSIBILITY OF SUCH DAMAGES.</w:t>
      </w:r>
    </w:p>
    <w:p w14:paraId="00000061" w14:textId="77777777" w:rsidR="00C36FE1" w:rsidRDefault="006A387B">
      <w:pPr>
        <w:pStyle w:val="Heading3"/>
        <w:keepNext w:val="0"/>
        <w:keepLines w:val="0"/>
        <w:pBdr>
          <w:top w:val="none" w:sz="0" w:space="6" w:color="auto"/>
        </w:pBdr>
        <w:shd w:val="clear" w:color="auto" w:fill="FFFFFF"/>
        <w:spacing w:before="80" w:after="0" w:line="384" w:lineRule="auto"/>
        <w:rPr>
          <w:b/>
          <w:color w:val="000000"/>
          <w:sz w:val="31"/>
          <w:szCs w:val="31"/>
        </w:rPr>
      </w:pPr>
      <w:bookmarkStart w:id="461" w:name="_f4php3q2nwob" w:colFirst="0" w:colLast="0"/>
      <w:bookmarkEnd w:id="461"/>
      <w:commentRangeStart w:id="462"/>
      <w:r>
        <w:rPr>
          <w:b/>
          <w:color w:val="000000"/>
          <w:sz w:val="31"/>
          <w:szCs w:val="31"/>
        </w:rPr>
        <w:t>7. TERMINATION</w:t>
      </w:r>
      <w:commentRangeEnd w:id="462"/>
      <w:r>
        <w:commentReference w:id="462"/>
      </w:r>
    </w:p>
    <w:p w14:paraId="00000062" w14:textId="77777777" w:rsidR="00C36FE1" w:rsidRDefault="006A387B">
      <w:pPr>
        <w:spacing w:before="40" w:after="140"/>
        <w:ind w:left="340"/>
        <w:rPr>
          <w:color w:val="222222"/>
          <w:sz w:val="21"/>
          <w:szCs w:val="21"/>
          <w:highlight w:val="white"/>
        </w:rPr>
      </w:pPr>
      <w:r>
        <w:rPr>
          <w:color w:val="222222"/>
          <w:sz w:val="21"/>
          <w:szCs w:val="21"/>
          <w:highlight w:val="white"/>
        </w:rPr>
        <w:t>a. 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14:paraId="00000063" w14:textId="77777777" w:rsidR="00C36FE1" w:rsidRDefault="006A387B">
      <w:pPr>
        <w:spacing w:before="40" w:after="140"/>
        <w:ind w:left="340"/>
        <w:rPr>
          <w:color w:val="222222"/>
          <w:sz w:val="21"/>
          <w:szCs w:val="21"/>
          <w:highlight w:val="white"/>
        </w:rPr>
      </w:pPr>
      <w:r>
        <w:rPr>
          <w:color w:val="222222"/>
          <w:sz w:val="21"/>
          <w:szCs w:val="21"/>
          <w:highlight w:val="white"/>
        </w:rPr>
        <w:t>b. 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14:paraId="00000064" w14:textId="77777777" w:rsidR="00C36FE1" w:rsidRDefault="006A387B">
      <w:pPr>
        <w:pStyle w:val="Heading3"/>
        <w:keepNext w:val="0"/>
        <w:keepLines w:val="0"/>
        <w:pBdr>
          <w:top w:val="none" w:sz="0" w:space="6" w:color="auto"/>
        </w:pBdr>
        <w:shd w:val="clear" w:color="auto" w:fill="FFFFFF"/>
        <w:spacing w:before="80" w:after="0" w:line="384" w:lineRule="auto"/>
        <w:rPr>
          <w:b/>
          <w:color w:val="000000"/>
          <w:sz w:val="31"/>
          <w:szCs w:val="31"/>
        </w:rPr>
      </w:pPr>
      <w:bookmarkStart w:id="463" w:name="_4u01q89q8cq0" w:colFirst="0" w:colLast="0"/>
      <w:bookmarkEnd w:id="463"/>
      <w:r>
        <w:rPr>
          <w:b/>
          <w:color w:val="000000"/>
          <w:sz w:val="31"/>
          <w:szCs w:val="31"/>
        </w:rPr>
        <w:t>8. MISCELLANEOUS</w:t>
      </w:r>
    </w:p>
    <w:p w14:paraId="00000065" w14:textId="77777777" w:rsidR="00C36FE1" w:rsidRDefault="006A387B">
      <w:pPr>
        <w:spacing w:before="40" w:after="140"/>
        <w:ind w:left="340"/>
        <w:rPr>
          <w:color w:val="222222"/>
          <w:sz w:val="21"/>
          <w:szCs w:val="21"/>
          <w:highlight w:val="white"/>
        </w:rPr>
      </w:pPr>
      <w:r>
        <w:rPr>
          <w:color w:val="222222"/>
          <w:sz w:val="21"/>
          <w:szCs w:val="21"/>
          <w:highlight w:val="white"/>
        </w:rPr>
        <w:t>a. Each time You Distribute or Publicly Perform the Work or a Collection, the Licensor offers to the recipient a license to the Work on the same terms and conditions as the license granted to You under this License.</w:t>
      </w:r>
    </w:p>
    <w:p w14:paraId="00000066" w14:textId="77777777" w:rsidR="00C36FE1" w:rsidRDefault="006A387B">
      <w:pPr>
        <w:spacing w:before="40" w:after="140"/>
        <w:ind w:left="340"/>
        <w:rPr>
          <w:color w:val="222222"/>
          <w:sz w:val="21"/>
          <w:szCs w:val="21"/>
          <w:highlight w:val="white"/>
        </w:rPr>
      </w:pPr>
      <w:r>
        <w:rPr>
          <w:color w:val="222222"/>
          <w:sz w:val="21"/>
          <w:szCs w:val="21"/>
          <w:highlight w:val="white"/>
        </w:rPr>
        <w:t>b. Each time You Distribute or Publicly Perform an Adaptation, Licensor offers to the recipient a license to the original Work on the same terms and conditions as the license granted to You under this License.</w:t>
      </w:r>
    </w:p>
    <w:p w14:paraId="00000067" w14:textId="77777777" w:rsidR="00C36FE1" w:rsidRDefault="006A387B">
      <w:pPr>
        <w:spacing w:before="40" w:after="140"/>
        <w:ind w:left="340"/>
        <w:rPr>
          <w:color w:val="222222"/>
          <w:sz w:val="21"/>
          <w:szCs w:val="21"/>
          <w:highlight w:val="white"/>
        </w:rPr>
      </w:pPr>
      <w:r>
        <w:rPr>
          <w:color w:val="222222"/>
          <w:sz w:val="21"/>
          <w:szCs w:val="21"/>
          <w:highlight w:val="white"/>
        </w:rPr>
        <w:t xml:space="preserve">c. </w:t>
      </w:r>
      <w:commentRangeStart w:id="464"/>
      <w:r>
        <w:rPr>
          <w:color w:val="222222"/>
          <w:sz w:val="21"/>
          <w:szCs w:val="21"/>
          <w:highlight w:val="white"/>
        </w:rPr>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commentRangeEnd w:id="464"/>
      <w:r>
        <w:commentReference w:id="464"/>
      </w:r>
    </w:p>
    <w:p w14:paraId="00000068" w14:textId="77777777" w:rsidR="00C36FE1" w:rsidRDefault="006A387B">
      <w:pPr>
        <w:spacing w:before="40" w:after="140"/>
        <w:ind w:left="340"/>
        <w:rPr>
          <w:color w:val="222222"/>
          <w:sz w:val="21"/>
          <w:szCs w:val="21"/>
          <w:highlight w:val="white"/>
        </w:rPr>
      </w:pPr>
      <w:r>
        <w:rPr>
          <w:color w:val="222222"/>
          <w:sz w:val="21"/>
          <w:szCs w:val="21"/>
          <w:highlight w:val="white"/>
        </w:rPr>
        <w:t>d. No term or provision of this License shall be deemed waived and no breach consented to unless such waiver or consent shall be in writing and signed by the party to be charged with such waiver or consent.</w:t>
      </w:r>
    </w:p>
    <w:p w14:paraId="00000069" w14:textId="77777777" w:rsidR="00C36FE1" w:rsidRDefault="006A387B">
      <w:pPr>
        <w:spacing w:before="40" w:after="140"/>
        <w:ind w:left="340"/>
        <w:rPr>
          <w:color w:val="222222"/>
          <w:sz w:val="21"/>
          <w:szCs w:val="21"/>
          <w:highlight w:val="white"/>
        </w:rPr>
      </w:pPr>
      <w:r>
        <w:rPr>
          <w:color w:val="222222"/>
          <w:sz w:val="21"/>
          <w:szCs w:val="21"/>
          <w:highlight w:val="white"/>
        </w:rPr>
        <w:lastRenderedPageBreak/>
        <w:t>e. 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14:paraId="0000006A" w14:textId="77777777" w:rsidR="00C36FE1" w:rsidRDefault="006A387B">
      <w:pPr>
        <w:spacing w:before="40" w:after="140"/>
        <w:ind w:left="340"/>
        <w:rPr>
          <w:color w:val="222222"/>
          <w:sz w:val="21"/>
          <w:szCs w:val="21"/>
          <w:highlight w:val="white"/>
        </w:rPr>
      </w:pPr>
      <w:r>
        <w:rPr>
          <w:color w:val="222222"/>
          <w:sz w:val="21"/>
          <w:szCs w:val="21"/>
          <w:highlight w:val="white"/>
        </w:rPr>
        <w:t xml:space="preserve">f. 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w:t>
      </w:r>
      <w:commentRangeStart w:id="465"/>
      <w:r>
        <w:rPr>
          <w:color w:val="222222"/>
          <w:sz w:val="21"/>
          <w:szCs w:val="21"/>
          <w:highlight w:val="white"/>
        </w:rPr>
        <w:t>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commentRangeEnd w:id="465"/>
      <w:r>
        <w:commentReference w:id="465"/>
      </w:r>
    </w:p>
    <w:p w14:paraId="0000006B" w14:textId="77777777" w:rsidR="00C36FE1" w:rsidRDefault="00C36FE1"/>
    <w:p w14:paraId="0000006C" w14:textId="77777777" w:rsidR="00C36FE1" w:rsidRDefault="006A387B">
      <w:pPr>
        <w:pStyle w:val="Heading3"/>
      </w:pPr>
      <w:bookmarkStart w:id="466" w:name="_uxgeh2u9lvxt" w:colFirst="0" w:colLast="0"/>
      <w:bookmarkEnd w:id="466"/>
      <w:r>
        <w:t>9.</w:t>
      </w:r>
      <w:commentRangeStart w:id="467"/>
      <w:r>
        <w:t xml:space="preserve"> Commons Resources</w:t>
      </w:r>
      <w:commentRangeEnd w:id="467"/>
      <w:r>
        <w:commentReference w:id="467"/>
      </w:r>
    </w:p>
    <w:p w14:paraId="0000006D" w14:textId="77777777" w:rsidR="00C36FE1" w:rsidRDefault="00C36FE1"/>
    <w:p w14:paraId="63C259AC" w14:textId="55A49AEE" w:rsidR="00FE5259" w:rsidRDefault="00FE5259">
      <w:pPr>
        <w:numPr>
          <w:ilvl w:val="0"/>
          <w:numId w:val="3"/>
        </w:numPr>
        <w:rPr>
          <w:ins w:id="468" w:author="charles adjovu" w:date="2020-06-07T17:06:00Z"/>
        </w:rPr>
      </w:pPr>
      <w:ins w:id="469" w:author="charles adjovu" w:date="2020-06-07T17:06:00Z">
        <w:r>
          <w:t xml:space="preserve">The Licensor </w:t>
        </w:r>
        <w:r>
          <w:t xml:space="preserve">must deposit a document evincing the existence </w:t>
        </w:r>
        <w:r>
          <w:t>of</w:t>
        </w:r>
        <w:r>
          <w:t xml:space="preserve"> the Work (i.e., proof of existence) with a commons resource, such as an open access repository or database, or a transparent database. However, the </w:t>
        </w:r>
        <w:r>
          <w:t xml:space="preserve">Work </w:t>
        </w:r>
        <w:r>
          <w:t>itself need not be accessible in a commons resource.</w:t>
        </w:r>
      </w:ins>
      <w:ins w:id="470" w:author="charles adjovu" w:date="2020-06-07T17:07:00Z">
        <w:r w:rsidR="000C1AD6">
          <w:t xml:space="preserve"> A proof-of-existence that may satisfy this requirement is a </w:t>
        </w:r>
      </w:ins>
      <w:ins w:id="471" w:author="charles adjovu" w:date="2020-06-07T17:08:00Z">
        <w:r w:rsidR="000C1AD6">
          <w:t>cryptographically-secure timestamp or a cryptographic hash of the Work.</w:t>
        </w:r>
      </w:ins>
      <w:ins w:id="472" w:author="charles adjovu" w:date="2020-06-07T17:09:00Z">
        <w:r w:rsidR="00311325">
          <w:t xml:space="preserve"> The Licensor must complete this requirement before or on the date the Licensor licenses the Work und</w:t>
        </w:r>
      </w:ins>
      <w:ins w:id="473" w:author="charles adjovu" w:date="2020-06-07T17:10:00Z">
        <w:r w:rsidR="00311325">
          <w:t>er this License.</w:t>
        </w:r>
      </w:ins>
      <w:ins w:id="474" w:author="charles adjovu" w:date="2020-06-07T17:30:00Z">
        <w:r w:rsidR="007D413F">
          <w:t xml:space="preserve"> The Licensor must include relevant keywords, if possible, when </w:t>
        </w:r>
        <w:proofErr w:type="spellStart"/>
        <w:r w:rsidR="007D413F">
          <w:t>depsoiting</w:t>
        </w:r>
        <w:proofErr w:type="spellEnd"/>
        <w:r w:rsidR="007D413F">
          <w:t xml:space="preserve"> the proof of existence.</w:t>
        </w:r>
      </w:ins>
    </w:p>
    <w:p w14:paraId="7BFF84E2" w14:textId="30943CD1" w:rsidR="00311325" w:rsidRDefault="00610D28" w:rsidP="00311325">
      <w:pPr>
        <w:numPr>
          <w:ilvl w:val="0"/>
          <w:numId w:val="3"/>
        </w:numPr>
        <w:rPr>
          <w:ins w:id="475" w:author="charles adjovu" w:date="2020-06-07T17:10:00Z"/>
        </w:rPr>
      </w:pPr>
      <w:ins w:id="476" w:author="charles adjovu" w:date="2020-06-06T18:16:00Z">
        <w:r>
          <w:t xml:space="preserve">The </w:t>
        </w:r>
      </w:ins>
      <w:ins w:id="477" w:author="charles adjovu" w:date="2020-06-06T18:17:00Z">
        <w:r>
          <w:t xml:space="preserve">Licensee must deposit a </w:t>
        </w:r>
      </w:ins>
      <w:ins w:id="478" w:author="charles adjovu" w:date="2020-06-06T18:19:00Z">
        <w:r>
          <w:t xml:space="preserve">document evincing the existence </w:t>
        </w:r>
      </w:ins>
      <w:ins w:id="479" w:author="charles adjovu" w:date="2020-06-06T18:16:00Z">
        <w:r>
          <w:t xml:space="preserve">of </w:t>
        </w:r>
      </w:ins>
      <w:ins w:id="480" w:author="charles adjovu" w:date="2020-06-06T18:17:00Z">
        <w:r>
          <w:t xml:space="preserve">any and all </w:t>
        </w:r>
      </w:ins>
      <w:del w:id="481" w:author="charles adjovu" w:date="2020-06-06T18:17:00Z">
        <w:r w:rsidR="006A387B" w:rsidDel="00610D28">
          <w:delText>Any</w:delText>
        </w:r>
      </w:del>
      <w:r w:rsidR="006A387B">
        <w:t xml:space="preserve"> Adaptation</w:t>
      </w:r>
      <w:ins w:id="482" w:author="charles adjovu" w:date="2020-06-06T18:17:00Z">
        <w:r>
          <w:t>s</w:t>
        </w:r>
      </w:ins>
      <w:r w:rsidR="006A387B">
        <w:t xml:space="preserve"> </w:t>
      </w:r>
      <w:del w:id="483" w:author="charles adjovu" w:date="2020-06-06T18:17:00Z">
        <w:r w:rsidR="006A387B" w:rsidDel="00610D28">
          <w:delText xml:space="preserve">or Collection </w:delText>
        </w:r>
      </w:del>
      <w:r w:rsidR="006A387B">
        <w:t>of the Work</w:t>
      </w:r>
      <w:ins w:id="484" w:author="charles adjovu" w:date="2020-06-07T16:06:00Z">
        <w:r w:rsidR="005317C4">
          <w:t xml:space="preserve"> (i.e., proof of existence)</w:t>
        </w:r>
      </w:ins>
      <w:r w:rsidR="006A387B">
        <w:t xml:space="preserve"> </w:t>
      </w:r>
      <w:del w:id="485" w:author="charles adjovu" w:date="2020-06-06T18:18:00Z">
        <w:r w:rsidR="006A387B" w:rsidDel="00610D28">
          <w:delText xml:space="preserve">is required to be deposited </w:delText>
        </w:r>
      </w:del>
      <w:r w:rsidR="006A387B">
        <w:t>with a commons resource, such as an open access repository or database,</w:t>
      </w:r>
      <w:ins w:id="486" w:author="charles adjovu" w:date="2020-06-07T17:05:00Z">
        <w:r w:rsidR="00187631">
          <w:t xml:space="preserve"> or </w:t>
        </w:r>
      </w:ins>
      <w:del w:id="487" w:author="charles adjovu" w:date="2020-06-07T17:05:00Z">
        <w:r w:rsidR="006A387B" w:rsidDel="00187631">
          <w:delText xml:space="preserve"> an openly accessible database</w:delText>
        </w:r>
      </w:del>
      <w:ins w:id="488" w:author="charles adjovu" w:date="2020-06-06T18:18:00Z">
        <w:r>
          <w:t xml:space="preserve">a transparent database. However, the Adaptation </w:t>
        </w:r>
      </w:ins>
      <w:ins w:id="489" w:author="charles adjovu" w:date="2020-06-07T16:06:00Z">
        <w:r w:rsidR="005317C4">
          <w:t>itself</w:t>
        </w:r>
      </w:ins>
      <w:ins w:id="490" w:author="charles adjovu" w:date="2020-06-06T18:18:00Z">
        <w:r>
          <w:t xml:space="preserve"> need not be a</w:t>
        </w:r>
      </w:ins>
      <w:ins w:id="491" w:author="charles adjovu" w:date="2020-06-06T18:19:00Z">
        <w:r>
          <w:t xml:space="preserve">ccessible </w:t>
        </w:r>
      </w:ins>
      <w:ins w:id="492" w:author="charles adjovu" w:date="2020-06-07T17:03:00Z">
        <w:r w:rsidR="00382D38">
          <w:t>in a commons resource.</w:t>
        </w:r>
      </w:ins>
      <w:ins w:id="493" w:author="charles adjovu" w:date="2020-06-07T17:08:00Z">
        <w:r w:rsidR="000C1AD6">
          <w:t xml:space="preserve"> </w:t>
        </w:r>
        <w:r w:rsidR="000C1AD6">
          <w:t>A proof-of-existence that may satisfy this requirement is a cryptographically-secure timestamp</w:t>
        </w:r>
        <w:r w:rsidR="000C1AD6">
          <w:t xml:space="preserve"> or a </w:t>
        </w:r>
        <w:r w:rsidR="000C1AD6">
          <w:lastRenderedPageBreak/>
          <w:t xml:space="preserve">cryptographic hash of any and all Adaptations. </w:t>
        </w:r>
      </w:ins>
      <w:ins w:id="494" w:author="charles adjovu" w:date="2020-06-07T17:10:00Z">
        <w:r w:rsidR="00311325">
          <w:t>The Lic</w:t>
        </w:r>
        <w:r w:rsidR="00311325">
          <w:t>ensee</w:t>
        </w:r>
        <w:r w:rsidR="00311325">
          <w:t xml:space="preserve"> must complete this requirement </w:t>
        </w:r>
        <w:r w:rsidR="00311325">
          <w:t>within fourteen (14) days after creating an Ada</w:t>
        </w:r>
      </w:ins>
      <w:ins w:id="495" w:author="charles adjovu" w:date="2020-06-07T17:11:00Z">
        <w:r w:rsidR="00311325">
          <w:t>ptation of the Work under this License, for each and every Adaptation of the Work.</w:t>
        </w:r>
      </w:ins>
      <w:ins w:id="496" w:author="charles adjovu" w:date="2020-06-07T17:31:00Z">
        <w:r w:rsidR="007D413F" w:rsidRPr="007D413F">
          <w:t xml:space="preserve"> </w:t>
        </w:r>
        <w:r w:rsidR="007D413F">
          <w:t>The Licens</w:t>
        </w:r>
        <w:r w:rsidR="007D413F">
          <w:t>ee</w:t>
        </w:r>
        <w:r w:rsidR="007D413F">
          <w:t xml:space="preserve"> must include relevant keywords, if possible, when </w:t>
        </w:r>
        <w:proofErr w:type="spellStart"/>
        <w:r w:rsidR="007D413F">
          <w:t>depsoiting</w:t>
        </w:r>
        <w:proofErr w:type="spellEnd"/>
        <w:r w:rsidR="007D413F">
          <w:t xml:space="preserve"> the proof of existence.</w:t>
        </w:r>
      </w:ins>
    </w:p>
    <w:p w14:paraId="0000006E" w14:textId="67914263" w:rsidR="00C36FE1" w:rsidRDefault="00C36FE1">
      <w:pPr>
        <w:numPr>
          <w:ilvl w:val="0"/>
          <w:numId w:val="3"/>
        </w:numPr>
        <w:rPr>
          <w:ins w:id="497" w:author="charles adjovu" w:date="2020-06-07T16:06:00Z"/>
        </w:rPr>
      </w:pPr>
    </w:p>
    <w:p w14:paraId="3C40EC1E" w14:textId="1DDF97A2" w:rsidR="005317C4" w:rsidRDefault="005317C4" w:rsidP="005317C4">
      <w:pPr>
        <w:rPr>
          <w:ins w:id="498" w:author="charles adjovu" w:date="2020-06-07T16:06:00Z"/>
        </w:rPr>
      </w:pPr>
    </w:p>
    <w:p w14:paraId="25C8D781" w14:textId="7433D7B1" w:rsidR="005317C4" w:rsidRDefault="005317C4" w:rsidP="005317C4">
      <w:pPr>
        <w:pStyle w:val="Heading1"/>
        <w:rPr>
          <w:ins w:id="499" w:author="charles adjovu" w:date="2020-06-07T16:06:00Z"/>
        </w:rPr>
        <w:pPrChange w:id="500" w:author="charles adjovu" w:date="2020-06-07T16:06:00Z">
          <w:pPr/>
        </w:pPrChange>
      </w:pPr>
      <w:ins w:id="501" w:author="charles adjovu" w:date="2020-06-07T16:06:00Z">
        <w:r>
          <w:t>10. Payments</w:t>
        </w:r>
      </w:ins>
    </w:p>
    <w:p w14:paraId="5511A474" w14:textId="5FC58C97" w:rsidR="005317C4" w:rsidRDefault="005317C4" w:rsidP="005317C4">
      <w:pPr>
        <w:ind w:left="360"/>
        <w:rPr>
          <w:ins w:id="502" w:author="charles adjovu" w:date="2020-06-07T16:07:00Z"/>
        </w:rPr>
      </w:pPr>
      <w:ins w:id="503" w:author="charles adjovu" w:date="2020-06-07T16:07:00Z">
        <w:r>
          <w:t xml:space="preserve">a. All payments by the Licensee to the Licensor must conform with the following </w:t>
        </w:r>
        <w:proofErr w:type="spellStart"/>
        <w:r>
          <w:t>requreimetns</w:t>
        </w:r>
        <w:proofErr w:type="spellEnd"/>
        <w:r>
          <w:t>:</w:t>
        </w:r>
      </w:ins>
    </w:p>
    <w:p w14:paraId="38AF57E5" w14:textId="39CBBA44" w:rsidR="005317C4" w:rsidRDefault="005317C4" w:rsidP="005317C4">
      <w:pPr>
        <w:ind w:left="360"/>
        <w:rPr>
          <w:ins w:id="504" w:author="charles adjovu" w:date="2020-06-07T16:07:00Z"/>
        </w:rPr>
      </w:pPr>
    </w:p>
    <w:p w14:paraId="57B5A6E2" w14:textId="69B4C00F" w:rsidR="005317C4" w:rsidRDefault="005317C4" w:rsidP="005317C4">
      <w:pPr>
        <w:pStyle w:val="ListParagraph"/>
        <w:numPr>
          <w:ilvl w:val="1"/>
          <w:numId w:val="4"/>
        </w:numPr>
        <w:rPr>
          <w:ins w:id="505" w:author="charles adjovu" w:date="2020-06-07T16:08:00Z"/>
        </w:rPr>
      </w:pPr>
      <w:ins w:id="506" w:author="charles adjovu" w:date="2020-06-07T16:08:00Z">
        <w:r>
          <w:t>The payment must be made via a blockchain-based payment system</w:t>
        </w:r>
      </w:ins>
    </w:p>
    <w:p w14:paraId="5638FE14" w14:textId="2F20E8E4" w:rsidR="005317C4" w:rsidRDefault="005317C4" w:rsidP="005317C4">
      <w:pPr>
        <w:pStyle w:val="ListParagraph"/>
        <w:numPr>
          <w:ilvl w:val="1"/>
          <w:numId w:val="4"/>
        </w:numPr>
        <w:rPr>
          <w:ins w:id="507" w:author="charles adjovu" w:date="2020-06-07T16:08:00Z"/>
        </w:rPr>
      </w:pPr>
      <w:ins w:id="508" w:author="charles adjovu" w:date="2020-06-07T16:08:00Z">
        <w:r>
          <w:t>The payment amount</w:t>
        </w:r>
      </w:ins>
      <w:ins w:id="509" w:author="charles adjovu" w:date="2020-06-07T16:09:00Z">
        <w:r>
          <w:t xml:space="preserve"> (i.e., pricing)</w:t>
        </w:r>
      </w:ins>
      <w:ins w:id="510" w:author="charles adjovu" w:date="2020-06-07T16:08:00Z">
        <w:r>
          <w:t xml:space="preserve"> must be denoted in US dollars (USD) or Euros (EURO)</w:t>
        </w:r>
      </w:ins>
    </w:p>
    <w:p w14:paraId="3120365B" w14:textId="61A46B29" w:rsidR="005317C4" w:rsidRDefault="005317C4" w:rsidP="005317C4">
      <w:pPr>
        <w:pStyle w:val="ListParagraph"/>
        <w:numPr>
          <w:ilvl w:val="1"/>
          <w:numId w:val="4"/>
        </w:numPr>
        <w:rPr>
          <w:ins w:id="511" w:author="charles adjovu" w:date="2020-06-07T16:10:00Z"/>
        </w:rPr>
      </w:pPr>
      <w:ins w:id="512" w:author="charles adjovu" w:date="2020-06-07T16:08:00Z">
        <w:r>
          <w:t xml:space="preserve">The </w:t>
        </w:r>
      </w:ins>
      <w:ins w:id="513" w:author="charles adjovu" w:date="2020-06-07T16:09:00Z">
        <w:r>
          <w:t>units of value</w:t>
        </w:r>
      </w:ins>
      <w:ins w:id="514" w:author="charles adjovu" w:date="2020-06-07T16:10:00Z">
        <w:r>
          <w:t xml:space="preserve"> (i.e., money or currency)</w:t>
        </w:r>
      </w:ins>
      <w:ins w:id="515" w:author="charles adjovu" w:date="2020-06-07T16:09:00Z">
        <w:r>
          <w:t xml:space="preserve"> c</w:t>
        </w:r>
        <w:proofErr w:type="spellStart"/>
        <w:r>
          <w:t>onstituing</w:t>
        </w:r>
        <w:proofErr w:type="spellEnd"/>
        <w:r>
          <w:t xml:space="preserve"> the payment must be a cryptocurrency.</w:t>
        </w:r>
      </w:ins>
    </w:p>
    <w:p w14:paraId="7BAFE260" w14:textId="149232BA" w:rsidR="005317C4" w:rsidRDefault="005317C4" w:rsidP="005317C4">
      <w:pPr>
        <w:pStyle w:val="ListParagraph"/>
        <w:numPr>
          <w:ilvl w:val="1"/>
          <w:numId w:val="4"/>
        </w:numPr>
        <w:rPr>
          <w:ins w:id="516" w:author="charles adjovu" w:date="2020-06-07T16:10:00Z"/>
        </w:rPr>
      </w:pPr>
      <w:ins w:id="517" w:author="charles adjovu" w:date="2020-06-07T16:10:00Z">
        <w:r>
          <w:t>The payment must be made to the Licensor’s public address on a blockchain.</w:t>
        </w:r>
      </w:ins>
    </w:p>
    <w:p w14:paraId="47B0BC5F" w14:textId="7A016FA4" w:rsidR="005317C4" w:rsidRDefault="005317C4" w:rsidP="005317C4">
      <w:pPr>
        <w:pStyle w:val="ListParagraph"/>
        <w:numPr>
          <w:ilvl w:val="1"/>
          <w:numId w:val="4"/>
        </w:numPr>
        <w:rPr>
          <w:ins w:id="518" w:author="charles adjovu" w:date="2020-06-06T16:28:00Z"/>
        </w:rPr>
        <w:pPrChange w:id="519" w:author="charles adjovu" w:date="2020-06-07T16:08:00Z">
          <w:pPr>
            <w:numPr>
              <w:numId w:val="3"/>
            </w:numPr>
            <w:ind w:left="720" w:hanging="360"/>
          </w:pPr>
        </w:pPrChange>
      </w:pPr>
      <w:ins w:id="520" w:author="charles adjovu" w:date="2020-06-07T16:10:00Z">
        <w:r>
          <w:t xml:space="preserve">The payment must be made </w:t>
        </w:r>
      </w:ins>
      <w:ins w:id="521" w:author="charles adjovu" w:date="2020-06-07T16:11:00Z">
        <w:r>
          <w:t>by December 31</w:t>
        </w:r>
        <w:r w:rsidRPr="005317C4">
          <w:rPr>
            <w:vertAlign w:val="superscript"/>
            <w:rPrChange w:id="522" w:author="charles adjovu" w:date="2020-06-07T16:11:00Z">
              <w:rPr/>
            </w:rPrChange>
          </w:rPr>
          <w:t>st</w:t>
        </w:r>
        <w:r>
          <w:t xml:space="preserve"> of every year</w:t>
        </w:r>
      </w:ins>
      <w:ins w:id="523" w:author="charles adjovu" w:date="2020-06-07T16:12:00Z">
        <w:r>
          <w:t xml:space="preserve">, including the year this License is executed. </w:t>
        </w:r>
      </w:ins>
    </w:p>
    <w:p w14:paraId="3416E51F" w14:textId="2C634679" w:rsidR="00D55841" w:rsidRDefault="00D55841" w:rsidP="00D55841">
      <w:pPr>
        <w:ind w:left="360"/>
        <w:rPr>
          <w:ins w:id="524" w:author="charles adjovu" w:date="2020-06-06T16:28:00Z"/>
        </w:rPr>
      </w:pPr>
    </w:p>
    <w:p w14:paraId="77936A05" w14:textId="079FA4F1" w:rsidR="00D55841" w:rsidRDefault="00D55841" w:rsidP="00D55841">
      <w:pPr>
        <w:pStyle w:val="Heading1"/>
        <w:rPr>
          <w:ins w:id="525" w:author="charles adjovu" w:date="2020-06-06T16:29:00Z"/>
        </w:rPr>
      </w:pPr>
      <w:ins w:id="526" w:author="charles adjovu" w:date="2020-06-06T16:28:00Z">
        <w:r>
          <w:t>1</w:t>
        </w:r>
      </w:ins>
      <w:ins w:id="527" w:author="charles adjovu" w:date="2020-06-07T16:35:00Z">
        <w:r w:rsidR="00453FD9">
          <w:t>1</w:t>
        </w:r>
      </w:ins>
      <w:ins w:id="528" w:author="charles adjovu" w:date="2020-06-06T16:28:00Z">
        <w:r>
          <w:t>. Summary</w:t>
        </w:r>
      </w:ins>
    </w:p>
    <w:p w14:paraId="06E5EB07" w14:textId="3D76320D" w:rsidR="00D55841" w:rsidRDefault="00D55841" w:rsidP="00D55841">
      <w:pPr>
        <w:rPr>
          <w:ins w:id="529" w:author="charles adjovu" w:date="2020-06-06T16:29:00Z"/>
        </w:rPr>
      </w:pPr>
    </w:p>
    <w:p w14:paraId="7A6AF3A3" w14:textId="7ED2A652" w:rsidR="00D55841" w:rsidRDefault="00D55841" w:rsidP="00D55841">
      <w:pPr>
        <w:rPr>
          <w:ins w:id="530" w:author="charles adjovu" w:date="2020-06-06T16:31:00Z"/>
        </w:rPr>
      </w:pPr>
      <w:ins w:id="531" w:author="charles adjovu" w:date="2020-06-06T16:29:00Z">
        <w:r>
          <w:t>The License is meant to require the licensor to ke</w:t>
        </w:r>
      </w:ins>
      <w:ins w:id="532" w:author="charles adjovu" w:date="2020-06-07T16:35:00Z">
        <w:r w:rsidR="00453FD9">
          <w:t>e</w:t>
        </w:r>
      </w:ins>
      <w:ins w:id="533" w:author="charles adjovu" w:date="2020-06-06T16:29:00Z">
        <w:r>
          <w:t>p their Works in the commons or to be stewarded for a greater purposes</w:t>
        </w:r>
      </w:ins>
      <w:ins w:id="534" w:author="charles adjovu" w:date="2020-06-06T16:34:00Z">
        <w:r w:rsidR="000041B0">
          <w:t xml:space="preserve"> if the Work becomes </w:t>
        </w:r>
        <w:proofErr w:type="spellStart"/>
        <w:r w:rsidR="000041B0">
          <w:t>releid</w:t>
        </w:r>
        <w:proofErr w:type="spellEnd"/>
        <w:r w:rsidR="000041B0">
          <w:t xml:space="preserve"> upon by many people or the relevant community</w:t>
        </w:r>
      </w:ins>
      <w:ins w:id="535" w:author="charles adjovu" w:date="2020-06-06T16:29:00Z">
        <w:r>
          <w:t xml:space="preserve">, and if the licensee is a </w:t>
        </w:r>
      </w:ins>
      <w:ins w:id="536" w:author="charles adjovu" w:date="2020-06-07T16:36:00Z">
        <w:r w:rsidR="00453FD9">
          <w:t xml:space="preserve">capitalist </w:t>
        </w:r>
      </w:ins>
      <w:proofErr w:type="spellStart"/>
      <w:ins w:id="537" w:author="charles adjovu" w:date="2020-06-06T16:29:00Z">
        <w:r>
          <w:t>commericla</w:t>
        </w:r>
        <w:proofErr w:type="spellEnd"/>
        <w:r>
          <w:t xml:space="preserve"> </w:t>
        </w:r>
        <w:proofErr w:type="spellStart"/>
        <w:r>
          <w:t>entiy</w:t>
        </w:r>
        <w:proofErr w:type="spellEnd"/>
        <w:r>
          <w:t xml:space="preserve">, </w:t>
        </w:r>
      </w:ins>
      <w:ins w:id="538" w:author="charles adjovu" w:date="2020-06-07T16:36:00Z">
        <w:r w:rsidR="00453FD9">
          <w:t>they must</w:t>
        </w:r>
      </w:ins>
      <w:ins w:id="539" w:author="charles adjovu" w:date="2020-06-06T16:29:00Z">
        <w:r>
          <w:t xml:space="preserve"> apply</w:t>
        </w:r>
      </w:ins>
      <w:ins w:id="540" w:author="charles adjovu" w:date="2020-06-06T16:30:00Z">
        <w:r>
          <w:t xml:space="preserve"> the </w:t>
        </w:r>
        <w:proofErr w:type="spellStart"/>
        <w:r>
          <w:t>Harberger</w:t>
        </w:r>
        <w:proofErr w:type="spellEnd"/>
        <w:r>
          <w:t xml:space="preserve"> </w:t>
        </w:r>
      </w:ins>
      <w:ins w:id="541" w:author="charles adjovu" w:date="2020-06-07T16:35:00Z">
        <w:r w:rsidR="00453FD9">
          <w:t xml:space="preserve">Tax </w:t>
        </w:r>
      </w:ins>
      <w:ins w:id="542" w:author="charles adjovu" w:date="2020-06-06T16:30:00Z">
        <w:r>
          <w:t xml:space="preserve">method to ensure that the </w:t>
        </w:r>
      </w:ins>
      <w:ins w:id="543" w:author="charles adjovu" w:date="2020-06-07T16:36:00Z">
        <w:r w:rsidR="00453FD9">
          <w:t xml:space="preserve">Licensor </w:t>
        </w:r>
        <w:proofErr w:type="spellStart"/>
        <w:r w:rsidR="00453FD9">
          <w:t>recieves</w:t>
        </w:r>
        <w:proofErr w:type="spellEnd"/>
        <w:r w:rsidR="00453FD9">
          <w:t xml:space="preserve"> some remuneration from the capitalist </w:t>
        </w:r>
      </w:ins>
      <w:proofErr w:type="spellStart"/>
      <w:ins w:id="544" w:author="charles adjovu" w:date="2020-06-06T16:30:00Z">
        <w:r>
          <w:t>commerical</w:t>
        </w:r>
        <w:proofErr w:type="spellEnd"/>
        <w:r>
          <w:t xml:space="preserve"> </w:t>
        </w:r>
        <w:proofErr w:type="spellStart"/>
        <w:r>
          <w:t>enitty</w:t>
        </w:r>
      </w:ins>
      <w:proofErr w:type="spellEnd"/>
      <w:ins w:id="545" w:author="charles adjovu" w:date="2020-06-07T16:36:00Z">
        <w:r w:rsidR="00453FD9">
          <w:t xml:space="preserve"> for the use of the work, and</w:t>
        </w:r>
      </w:ins>
      <w:ins w:id="546" w:author="charles adjovu" w:date="2020-06-07T16:37:00Z">
        <w:r w:rsidR="00453FD9">
          <w:t xml:space="preserve"> to </w:t>
        </w:r>
      </w:ins>
      <w:ins w:id="547" w:author="charles adjovu" w:date="2020-06-07T16:39:00Z">
        <w:r w:rsidR="00453FD9">
          <w:t>incentivize</w:t>
        </w:r>
      </w:ins>
      <w:ins w:id="548" w:author="charles adjovu" w:date="2020-06-07T16:37:00Z">
        <w:r w:rsidR="00453FD9">
          <w:t xml:space="preserve"> c</w:t>
        </w:r>
        <w:proofErr w:type="spellStart"/>
        <w:r w:rsidR="00453FD9">
          <w:t>aptialsit</w:t>
        </w:r>
        <w:proofErr w:type="spellEnd"/>
        <w:r w:rsidR="00453FD9">
          <w:t xml:space="preserve"> </w:t>
        </w:r>
        <w:proofErr w:type="spellStart"/>
        <w:r w:rsidR="00453FD9">
          <w:t>commericl</w:t>
        </w:r>
        <w:proofErr w:type="spellEnd"/>
        <w:r w:rsidR="00453FD9">
          <w:t xml:space="preserve"> entities </w:t>
        </w:r>
      </w:ins>
      <w:ins w:id="549" w:author="charles adjovu" w:date="2020-06-06T16:31:00Z">
        <w:r>
          <w:t xml:space="preserve">to </w:t>
        </w:r>
      </w:ins>
      <w:ins w:id="550" w:author="charles adjovu" w:date="2020-06-07T16:39:00Z">
        <w:r w:rsidR="00453FD9">
          <w:t xml:space="preserve">not </w:t>
        </w:r>
      </w:ins>
      <w:ins w:id="551" w:author="charles adjovu" w:date="2020-06-06T16:31:00Z">
        <w:r>
          <w:t xml:space="preserve">abuse the commons. </w:t>
        </w:r>
      </w:ins>
    </w:p>
    <w:p w14:paraId="32CF1C98" w14:textId="4E88D0F4" w:rsidR="00D55841" w:rsidRDefault="00D55841" w:rsidP="00D55841">
      <w:pPr>
        <w:rPr>
          <w:ins w:id="552" w:author="charles adjovu" w:date="2020-06-06T16:31:00Z"/>
        </w:rPr>
      </w:pPr>
    </w:p>
    <w:p w14:paraId="47087863" w14:textId="298380FA" w:rsidR="000041B0" w:rsidRDefault="00D55841" w:rsidP="00D55841">
      <w:pPr>
        <w:rPr>
          <w:ins w:id="553" w:author="charles adjovu" w:date="2020-06-06T16:52:00Z"/>
        </w:rPr>
      </w:pPr>
      <w:ins w:id="554" w:author="charles adjovu" w:date="2020-06-06T16:31:00Z">
        <w:r>
          <w:lastRenderedPageBreak/>
          <w:t xml:space="preserve">The License also requires the </w:t>
        </w:r>
        <w:proofErr w:type="spellStart"/>
        <w:r>
          <w:t>Lciensor</w:t>
        </w:r>
        <w:proofErr w:type="spellEnd"/>
        <w:r>
          <w:t xml:space="preserve"> to include </w:t>
        </w:r>
      </w:ins>
      <w:ins w:id="555" w:author="charles adjovu" w:date="2020-06-07T16:35:00Z">
        <w:r w:rsidR="00453FD9">
          <w:t xml:space="preserve">provenance information (i.e., </w:t>
        </w:r>
      </w:ins>
      <w:ins w:id="556" w:author="charles adjovu" w:date="2020-06-06T16:31:00Z">
        <w:r>
          <w:t>metadata</w:t>
        </w:r>
      </w:ins>
      <w:ins w:id="557" w:author="charles adjovu" w:date="2020-06-07T16:35:00Z">
        <w:r w:rsidR="00453FD9">
          <w:t>)</w:t>
        </w:r>
      </w:ins>
      <w:ins w:id="558" w:author="charles adjovu" w:date="2020-06-06T16:31:00Z">
        <w:r>
          <w:t xml:space="preserve"> about the Work to make it </w:t>
        </w:r>
        <w:proofErr w:type="spellStart"/>
        <w:r>
          <w:t>easer</w:t>
        </w:r>
        <w:proofErr w:type="spellEnd"/>
        <w:r>
          <w:t xml:space="preserve"> to track</w:t>
        </w:r>
      </w:ins>
      <w:ins w:id="559" w:author="charles adjovu" w:date="2020-06-06T16:32:00Z">
        <w:r>
          <w:t xml:space="preserve"> the Work and know how it was developed, i.e., tracking the </w:t>
        </w:r>
        <w:proofErr w:type="spellStart"/>
        <w:r>
          <w:t>lifecyle</w:t>
        </w:r>
        <w:proofErr w:type="spellEnd"/>
        <w:r>
          <w:t xml:space="preserve"> (and a bit of value accounting) of the Work as it is created and adapted (need mention in Reps </w:t>
        </w:r>
        <w:proofErr w:type="spellStart"/>
        <w:r>
          <w:t>nd</w:t>
        </w:r>
        <w:proofErr w:type="spellEnd"/>
        <w:r>
          <w:t xml:space="preserve"> </w:t>
        </w:r>
        <w:proofErr w:type="spellStart"/>
        <w:r>
          <w:t>Waranties</w:t>
        </w:r>
      </w:ins>
      <w:proofErr w:type="spellEnd"/>
      <w:ins w:id="560" w:author="charles adjovu" w:date="2020-06-06T16:33:00Z">
        <w:r w:rsidR="000041B0">
          <w:t>; ad maybe include Indemnity</w:t>
        </w:r>
      </w:ins>
      <w:ins w:id="561" w:author="charles adjovu" w:date="2020-06-06T16:32:00Z">
        <w:r>
          <w:t>).</w:t>
        </w:r>
      </w:ins>
    </w:p>
    <w:p w14:paraId="504CACB1" w14:textId="2889D4CC" w:rsidR="0026407F" w:rsidRDefault="0026407F" w:rsidP="00D55841">
      <w:pPr>
        <w:rPr>
          <w:ins w:id="562" w:author="charles adjovu" w:date="2020-06-06T16:52:00Z"/>
        </w:rPr>
      </w:pPr>
    </w:p>
    <w:p w14:paraId="4AB56F6C" w14:textId="282ABE37" w:rsidR="0026407F" w:rsidRDefault="0026407F" w:rsidP="00D55841">
      <w:pPr>
        <w:rPr>
          <w:ins w:id="563" w:author="charles adjovu" w:date="2020-06-07T17:24:00Z"/>
        </w:rPr>
      </w:pPr>
      <w:ins w:id="564" w:author="charles adjovu" w:date="2020-06-06T16:52:00Z">
        <w:r>
          <w:t xml:space="preserve">To track this license over the web, </w:t>
        </w:r>
      </w:ins>
      <w:ins w:id="565" w:author="charles adjovu" w:date="2020-06-07T17:11:00Z">
        <w:r w:rsidR="00925AE0">
          <w:t xml:space="preserve">you </w:t>
        </w:r>
      </w:ins>
      <w:ins w:id="566" w:author="charles adjovu" w:date="2020-06-06T16:52:00Z">
        <w:r>
          <w:t xml:space="preserve">can use </w:t>
        </w:r>
      </w:ins>
      <w:ins w:id="567" w:author="charles adjovu" w:date="2020-06-07T17:12:00Z">
        <w:r w:rsidR="00925AE0">
          <w:t xml:space="preserve">the </w:t>
        </w:r>
      </w:ins>
      <w:ins w:id="568" w:author="charles adjovu" w:date="2020-06-06T16:52:00Z">
        <w:r>
          <w:t>JSON-LD</w:t>
        </w:r>
      </w:ins>
      <w:ins w:id="569" w:author="charles adjovu" w:date="2020-06-07T17:12:00Z">
        <w:r w:rsidR="00925AE0">
          <w:t xml:space="preserve"> standard</w:t>
        </w:r>
      </w:ins>
      <w:ins w:id="570" w:author="charles adjovu" w:date="2020-06-06T16:52:00Z">
        <w:r>
          <w:t xml:space="preserve">. </w:t>
        </w:r>
      </w:ins>
    </w:p>
    <w:p w14:paraId="0AD016A1" w14:textId="6C00DF60" w:rsidR="00007D42" w:rsidRDefault="00007D42" w:rsidP="00D55841">
      <w:pPr>
        <w:rPr>
          <w:ins w:id="571" w:author="charles adjovu" w:date="2020-06-07T17:24:00Z"/>
        </w:rPr>
      </w:pPr>
    </w:p>
    <w:p w14:paraId="78864B40" w14:textId="1E9F218E" w:rsidR="00007D42" w:rsidRDefault="00007D42" w:rsidP="00D55841">
      <w:pPr>
        <w:rPr>
          <w:ins w:id="572" w:author="charles adjovu" w:date="2020-06-06T16:33:00Z"/>
        </w:rPr>
      </w:pPr>
      <w:ins w:id="573" w:author="charles adjovu" w:date="2020-06-07T17:24:00Z">
        <w:r>
          <w:t xml:space="preserve">Question? Should this license be </w:t>
        </w:r>
        <w:proofErr w:type="spellStart"/>
        <w:r>
          <w:t>interptreed</w:t>
        </w:r>
        <w:proofErr w:type="spellEnd"/>
        <w:r>
          <w:t xml:space="preserve"> Liberally?</w:t>
        </w:r>
      </w:ins>
    </w:p>
    <w:p w14:paraId="1F725000" w14:textId="77777777" w:rsidR="000041B0" w:rsidRDefault="000041B0" w:rsidP="00D55841">
      <w:pPr>
        <w:rPr>
          <w:ins w:id="574" w:author="charles adjovu" w:date="2020-06-06T16:33:00Z"/>
        </w:rPr>
      </w:pPr>
    </w:p>
    <w:p w14:paraId="71C50365" w14:textId="2AFF4E79" w:rsidR="00D55841" w:rsidRDefault="00D55841" w:rsidP="00D55841">
      <w:pPr>
        <w:rPr>
          <w:ins w:id="575" w:author="charles adjovu" w:date="2020-06-06T16:32:00Z"/>
        </w:rPr>
      </w:pPr>
      <w:ins w:id="576" w:author="charles adjovu" w:date="2020-06-06T16:32:00Z">
        <w:r>
          <w:t xml:space="preserve"> </w:t>
        </w:r>
      </w:ins>
    </w:p>
    <w:p w14:paraId="52E1EF1D" w14:textId="409F0437" w:rsidR="00D55841" w:rsidRDefault="00D55841" w:rsidP="00D55841">
      <w:pPr>
        <w:rPr>
          <w:ins w:id="577" w:author="charles adjovu" w:date="2020-06-06T16:32:00Z"/>
        </w:rPr>
      </w:pPr>
    </w:p>
    <w:p w14:paraId="2F717784" w14:textId="77777777" w:rsidR="00D55841" w:rsidRPr="00D55841" w:rsidRDefault="00D55841">
      <w:pPr>
        <w:pPrChange w:id="578" w:author="charles adjovu" w:date="2020-06-06T16:29:00Z">
          <w:pPr>
            <w:numPr>
              <w:numId w:val="3"/>
            </w:numPr>
            <w:ind w:left="720" w:hanging="360"/>
          </w:pPr>
        </w:pPrChange>
      </w:pPr>
    </w:p>
    <w:sectPr w:rsidR="00D55841" w:rsidRPr="00D55841">
      <w:head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edgerback cooperative" w:date="2020-04-16T04:26:00Z" w:initials="">
    <w:p w14:paraId="0000007E" w14:textId="77777777" w:rsidR="00C36FE1" w:rsidRDefault="006A387B">
      <w:pPr>
        <w:widowControl w:val="0"/>
        <w:pBdr>
          <w:top w:val="nil"/>
          <w:left w:val="nil"/>
          <w:bottom w:val="nil"/>
          <w:right w:val="nil"/>
          <w:between w:val="nil"/>
        </w:pBdr>
        <w:spacing w:line="240" w:lineRule="auto"/>
        <w:rPr>
          <w:color w:val="000000"/>
        </w:rPr>
      </w:pPr>
      <w:r>
        <w:rPr>
          <w:color w:val="000000"/>
        </w:rPr>
        <w:t xml:space="preserve">Can probably make a version on </w:t>
      </w:r>
      <w:proofErr w:type="spellStart"/>
      <w:r>
        <w:rPr>
          <w:color w:val="000000"/>
        </w:rPr>
        <w:t>OpenLaw</w:t>
      </w:r>
      <w:proofErr w:type="spellEnd"/>
      <w:r>
        <w:rPr>
          <w:color w:val="000000"/>
        </w:rPr>
        <w:t>.</w:t>
      </w:r>
    </w:p>
  </w:comment>
  <w:comment w:id="3" w:author="charles adjovu" w:date="2020-01-27T06:48:00Z" w:initials="">
    <w:p w14:paraId="000000AE" w14:textId="77777777" w:rsidR="00C36FE1" w:rsidRDefault="006A387B">
      <w:pPr>
        <w:widowControl w:val="0"/>
        <w:pBdr>
          <w:top w:val="nil"/>
          <w:left w:val="nil"/>
          <w:bottom w:val="nil"/>
          <w:right w:val="nil"/>
          <w:between w:val="nil"/>
        </w:pBdr>
        <w:spacing w:line="240" w:lineRule="auto"/>
        <w:rPr>
          <w:color w:val="000000"/>
        </w:rPr>
      </w:pPr>
      <w:r>
        <w:rPr>
          <w:color w:val="000000"/>
        </w:rPr>
        <w:t>Adapt to include some commons aspects and call license "commons-based peer production" license</w:t>
      </w:r>
    </w:p>
  </w:comment>
  <w:comment w:id="4" w:author="charles adjovu" w:date="2020-01-27T07:00:00Z" w:initials="">
    <w:p w14:paraId="000000AF" w14:textId="77777777" w:rsidR="00C36FE1" w:rsidRDefault="006A387B">
      <w:pPr>
        <w:widowControl w:val="0"/>
        <w:pBdr>
          <w:top w:val="nil"/>
          <w:left w:val="nil"/>
          <w:bottom w:val="nil"/>
          <w:right w:val="nil"/>
          <w:between w:val="nil"/>
        </w:pBdr>
        <w:spacing w:line="240" w:lineRule="auto"/>
        <w:rPr>
          <w:color w:val="000000"/>
        </w:rPr>
      </w:pPr>
      <w:r>
        <w:rPr>
          <w:color w:val="000000"/>
        </w:rPr>
        <w:t>License should also be "neutral." Maybe a Neutral/Agonistic Pluralist approach to the license?</w:t>
      </w:r>
    </w:p>
  </w:comment>
  <w:comment w:id="5" w:author="charles adjovu" w:date="2020-01-27T07:02:00Z" w:initials="">
    <w:p w14:paraId="000000B0" w14:textId="77777777" w:rsidR="00C36FE1" w:rsidRDefault="006A387B">
      <w:pPr>
        <w:widowControl w:val="0"/>
        <w:pBdr>
          <w:top w:val="nil"/>
          <w:left w:val="nil"/>
          <w:bottom w:val="nil"/>
          <w:right w:val="nil"/>
          <w:between w:val="nil"/>
        </w:pBdr>
        <w:spacing w:line="240" w:lineRule="auto"/>
        <w:rPr>
          <w:color w:val="000000"/>
        </w:rPr>
      </w:pPr>
      <w:r>
        <w:rPr>
          <w:color w:val="000000"/>
        </w:rPr>
        <w:t>https://en.wikipedia.org/wiki/Agonism#Agonism,_not_antagonism</w:t>
      </w:r>
    </w:p>
  </w:comment>
  <w:comment w:id="8" w:author="ledgerback cooperative" w:date="2020-01-27T06:19:00Z" w:initials="">
    <w:p w14:paraId="00000086" w14:textId="77777777" w:rsidR="00C36FE1" w:rsidRDefault="006A387B">
      <w:pPr>
        <w:widowControl w:val="0"/>
        <w:pBdr>
          <w:top w:val="nil"/>
          <w:left w:val="nil"/>
          <w:bottom w:val="nil"/>
          <w:right w:val="nil"/>
          <w:between w:val="nil"/>
        </w:pBdr>
        <w:spacing w:line="240" w:lineRule="auto"/>
        <w:rPr>
          <w:color w:val="000000"/>
        </w:rPr>
      </w:pPr>
      <w:r>
        <w:rPr>
          <w:color w:val="000000"/>
        </w:rPr>
        <w:t>Maybe instead of restricting uses, can require cross-licensing for any improvements.</w:t>
      </w:r>
    </w:p>
  </w:comment>
  <w:comment w:id="9" w:author="charles adjovu" w:date="2020-01-27T06:20:00Z" w:initials="">
    <w:p w14:paraId="00000087" w14:textId="77777777" w:rsidR="00C36FE1" w:rsidRDefault="006A387B">
      <w:pPr>
        <w:widowControl w:val="0"/>
        <w:pBdr>
          <w:top w:val="nil"/>
          <w:left w:val="nil"/>
          <w:bottom w:val="nil"/>
          <w:right w:val="nil"/>
          <w:between w:val="nil"/>
        </w:pBdr>
        <w:spacing w:line="240" w:lineRule="auto"/>
        <w:rPr>
          <w:color w:val="000000"/>
        </w:rPr>
      </w:pPr>
      <w:r>
        <w:rPr>
          <w:color w:val="000000"/>
        </w:rPr>
        <w:t>Can also require license in exchange for services.</w:t>
      </w:r>
    </w:p>
  </w:comment>
  <w:comment w:id="10" w:author="charles adjovu" w:date="2020-01-27T06:21:00Z" w:initials="">
    <w:p w14:paraId="00000088" w14:textId="77777777" w:rsidR="00C36FE1" w:rsidRDefault="006A387B">
      <w:pPr>
        <w:widowControl w:val="0"/>
        <w:pBdr>
          <w:top w:val="nil"/>
          <w:left w:val="nil"/>
          <w:bottom w:val="nil"/>
          <w:right w:val="nil"/>
          <w:between w:val="nil"/>
        </w:pBdr>
        <w:spacing w:line="240" w:lineRule="auto"/>
        <w:rPr>
          <w:color w:val="000000"/>
        </w:rPr>
      </w:pPr>
      <w:r>
        <w:rPr>
          <w:color w:val="000000"/>
        </w:rPr>
        <w:t>Can also require licensee to allow licensor to take a security interest in the IP and take any Improvements if they misbehave.</w:t>
      </w:r>
    </w:p>
  </w:comment>
  <w:comment w:id="11" w:author="charles adjovu" w:date="2020-01-27T06:59:00Z" w:initials="">
    <w:p w14:paraId="00000089" w14:textId="77777777" w:rsidR="00C36FE1" w:rsidRDefault="006A387B">
      <w:pPr>
        <w:widowControl w:val="0"/>
        <w:pBdr>
          <w:top w:val="nil"/>
          <w:left w:val="nil"/>
          <w:bottom w:val="nil"/>
          <w:right w:val="nil"/>
          <w:between w:val="nil"/>
        </w:pBdr>
        <w:spacing w:line="240" w:lineRule="auto"/>
        <w:rPr>
          <w:color w:val="000000"/>
        </w:rPr>
      </w:pPr>
      <w:r>
        <w:rPr>
          <w:color w:val="000000"/>
        </w:rPr>
        <w:t xml:space="preserve">Can also require licensee to donate to FOSS, cooperative and social </w:t>
      </w:r>
      <w:proofErr w:type="spellStart"/>
      <w:r>
        <w:rPr>
          <w:color w:val="000000"/>
        </w:rPr>
        <w:t>entperises</w:t>
      </w:r>
      <w:proofErr w:type="spellEnd"/>
      <w:r>
        <w:rPr>
          <w:color w:val="000000"/>
        </w:rPr>
        <w:t>, or other non-profit ventures as part of license.</w:t>
      </w:r>
    </w:p>
  </w:comment>
  <w:comment w:id="12" w:author="charles adjovu" w:date="2020-01-27T07:05:00Z" w:initials="">
    <w:p w14:paraId="0000008A" w14:textId="77777777" w:rsidR="00C36FE1" w:rsidRDefault="006A387B">
      <w:pPr>
        <w:widowControl w:val="0"/>
        <w:pBdr>
          <w:top w:val="nil"/>
          <w:left w:val="nil"/>
          <w:bottom w:val="nil"/>
          <w:right w:val="nil"/>
          <w:between w:val="nil"/>
        </w:pBdr>
        <w:spacing w:line="240" w:lineRule="auto"/>
        <w:rPr>
          <w:color w:val="000000"/>
        </w:rPr>
      </w:pPr>
      <w:r>
        <w:rPr>
          <w:color w:val="000000"/>
        </w:rPr>
        <w:t>Can also require that licensee gives any Adaption or Collection to a tech-collective first, or a certain number of tech-collectives, before giving it to private, for-profit enterprises.</w:t>
      </w:r>
    </w:p>
  </w:comment>
  <w:comment w:id="14" w:author="charles adjovu" w:date="2020-01-27T07:15:00Z" w:initials="">
    <w:p w14:paraId="0000007A" w14:textId="77777777" w:rsidR="00C36FE1" w:rsidRDefault="006A387B">
      <w:pPr>
        <w:widowControl w:val="0"/>
        <w:pBdr>
          <w:top w:val="nil"/>
          <w:left w:val="nil"/>
          <w:bottom w:val="nil"/>
          <w:right w:val="nil"/>
          <w:between w:val="nil"/>
        </w:pBdr>
        <w:spacing w:line="240" w:lineRule="auto"/>
        <w:rPr>
          <w:color w:val="000000"/>
        </w:rPr>
      </w:pPr>
      <w:r>
        <w:rPr>
          <w:color w:val="000000"/>
        </w:rPr>
        <w:t>Adaptation probably covers improvements.</w:t>
      </w:r>
    </w:p>
  </w:comment>
  <w:comment w:id="65" w:author="charles adjovu" w:date="2020-01-27T06:57:00Z" w:initials="">
    <w:p w14:paraId="000000B5" w14:textId="77777777" w:rsidR="00C36FE1" w:rsidRDefault="006A387B">
      <w:pPr>
        <w:widowControl w:val="0"/>
        <w:pBdr>
          <w:top w:val="nil"/>
          <w:left w:val="nil"/>
          <w:bottom w:val="nil"/>
          <w:right w:val="nil"/>
          <w:between w:val="nil"/>
        </w:pBdr>
        <w:spacing w:line="240" w:lineRule="auto"/>
        <w:rPr>
          <w:color w:val="000000"/>
        </w:rPr>
      </w:pPr>
      <w:r>
        <w:rPr>
          <w:color w:val="000000"/>
        </w:rPr>
        <w:t>Need to mention Collections in our licenses for researchers at LCRC</w:t>
      </w:r>
    </w:p>
  </w:comment>
  <w:comment w:id="66" w:author="charles adjovu" w:date="2020-01-27T06:57:00Z" w:initials="">
    <w:p w14:paraId="000000B6" w14:textId="77777777" w:rsidR="00C36FE1" w:rsidRDefault="006A387B">
      <w:pPr>
        <w:widowControl w:val="0"/>
        <w:pBdr>
          <w:top w:val="nil"/>
          <w:left w:val="nil"/>
          <w:bottom w:val="nil"/>
          <w:right w:val="nil"/>
          <w:between w:val="nil"/>
        </w:pBdr>
        <w:spacing w:line="240" w:lineRule="auto"/>
        <w:rPr>
          <w:color w:val="000000"/>
        </w:rPr>
      </w:pPr>
      <w:r>
        <w:rPr>
          <w:color w:val="000000"/>
        </w:rPr>
        <w:t>Also, Adaptations</w:t>
      </w:r>
    </w:p>
  </w:comment>
  <w:comment w:id="68" w:author="charles adjovu" w:date="2020-01-27T06:30:00Z" w:initials="">
    <w:p w14:paraId="00000075" w14:textId="77777777" w:rsidR="00C36FE1" w:rsidRDefault="006A387B">
      <w:pPr>
        <w:widowControl w:val="0"/>
        <w:pBdr>
          <w:top w:val="nil"/>
          <w:left w:val="nil"/>
          <w:bottom w:val="nil"/>
          <w:right w:val="nil"/>
          <w:between w:val="nil"/>
        </w:pBdr>
        <w:spacing w:line="240" w:lineRule="auto"/>
        <w:rPr>
          <w:color w:val="000000"/>
        </w:rPr>
      </w:pPr>
      <w:r>
        <w:rPr>
          <w:color w:val="000000"/>
        </w:rPr>
        <w:t xml:space="preserve">Should also discuss commons-based production in license (though maybe in another section): "This is why, as De Angelis and </w:t>
      </w:r>
      <w:proofErr w:type="spellStart"/>
      <w:r>
        <w:rPr>
          <w:color w:val="000000"/>
        </w:rPr>
        <w:t>Stavrides</w:t>
      </w:r>
      <w:proofErr w:type="spellEnd"/>
      <w:r>
        <w:rPr>
          <w:color w:val="000000"/>
        </w:rPr>
        <w:t xml:space="preserve"> highlight, a holistic understanding of the commons includes an appreciation of not just the resource (or ‘pooled resources’), but its users (‘the commoners’) and the relationships and practices involved in its maintenance and access (‘</w:t>
      </w:r>
      <w:proofErr w:type="spellStart"/>
      <w:r>
        <w:rPr>
          <w:color w:val="000000"/>
        </w:rPr>
        <w:t>commoning</w:t>
      </w:r>
      <w:proofErr w:type="spellEnd"/>
      <w:r>
        <w:rPr>
          <w:color w:val="000000"/>
        </w:rPr>
        <w:t xml:space="preserve">’) (De Angelis and </w:t>
      </w:r>
      <w:proofErr w:type="spellStart"/>
      <w:r>
        <w:rPr>
          <w:color w:val="000000"/>
        </w:rPr>
        <w:t>Stavrides</w:t>
      </w:r>
      <w:proofErr w:type="spellEnd"/>
      <w:r>
        <w:rPr>
          <w:color w:val="000000"/>
        </w:rPr>
        <w:t xml:space="preserve"> 2010)."</w:t>
      </w:r>
    </w:p>
  </w:comment>
  <w:comment w:id="69" w:author="charles adjovu" w:date="2020-01-27T06:31:00Z" w:initials="">
    <w:p w14:paraId="00000076" w14:textId="77777777" w:rsidR="00C36FE1" w:rsidRDefault="006A387B">
      <w:pPr>
        <w:widowControl w:val="0"/>
        <w:pBdr>
          <w:top w:val="nil"/>
          <w:left w:val="nil"/>
          <w:bottom w:val="nil"/>
          <w:right w:val="nil"/>
          <w:between w:val="nil"/>
        </w:pBdr>
        <w:spacing w:line="240" w:lineRule="auto"/>
        <w:rPr>
          <w:color w:val="000000"/>
        </w:rPr>
      </w:pPr>
      <w:r>
        <w:rPr>
          <w:color w:val="000000"/>
        </w:rPr>
        <w:t xml:space="preserve">Not only is CC-licensed work not common property, unlike movements that reject copyright in </w:t>
      </w:r>
      <w:proofErr w:type="spellStart"/>
      <w:r>
        <w:rPr>
          <w:color w:val="000000"/>
        </w:rPr>
        <w:t>favour</w:t>
      </w:r>
      <w:proofErr w:type="spellEnd"/>
      <w:r>
        <w:rPr>
          <w:color w:val="000000"/>
        </w:rPr>
        <w:t xml:space="preserve"> of the public domain, common- or non-ownership, it also says nothing about the ways in which the creative work was brought into being: the </w:t>
      </w:r>
      <w:proofErr w:type="spellStart"/>
      <w:r>
        <w:rPr>
          <w:color w:val="000000"/>
        </w:rPr>
        <w:t>labour</w:t>
      </w:r>
      <w:proofErr w:type="spellEnd"/>
      <w:r>
        <w:rPr>
          <w:color w:val="000000"/>
        </w:rPr>
        <w:t xml:space="preserve"> involved, the profits taken and the governance of such efforts. </w:t>
      </w:r>
    </w:p>
    <w:p w14:paraId="00000077" w14:textId="77777777" w:rsidR="00C36FE1" w:rsidRDefault="00C36FE1">
      <w:pPr>
        <w:widowControl w:val="0"/>
        <w:pBdr>
          <w:top w:val="nil"/>
          <w:left w:val="nil"/>
          <w:bottom w:val="nil"/>
          <w:right w:val="nil"/>
          <w:between w:val="nil"/>
        </w:pBdr>
        <w:spacing w:line="240" w:lineRule="auto"/>
        <w:rPr>
          <w:color w:val="000000"/>
        </w:rPr>
      </w:pPr>
    </w:p>
    <w:p w14:paraId="00000078" w14:textId="77777777" w:rsidR="00C36FE1" w:rsidRDefault="006A387B">
      <w:pPr>
        <w:widowControl w:val="0"/>
        <w:pBdr>
          <w:top w:val="nil"/>
          <w:left w:val="nil"/>
          <w:bottom w:val="nil"/>
          <w:right w:val="nil"/>
          <w:between w:val="nil"/>
        </w:pBdr>
        <w:spacing w:line="240" w:lineRule="auto"/>
        <w:rPr>
          <w:color w:val="000000"/>
        </w:rPr>
      </w:pPr>
      <w:r>
        <w:rPr>
          <w:color w:val="000000"/>
        </w:rPr>
        <w:t>From: https://scholarlyskywritings.wordpress.com/2018/06/27/the-care-full-commons-open-access-and-the-care-of-commoning/</w:t>
      </w:r>
    </w:p>
  </w:comment>
  <w:comment w:id="70" w:author="charles adjovu" w:date="2020-01-27T07:20:00Z" w:initials="">
    <w:p w14:paraId="00000079" w14:textId="77777777" w:rsidR="00C36FE1" w:rsidRDefault="006A387B">
      <w:pPr>
        <w:widowControl w:val="0"/>
        <w:pBdr>
          <w:top w:val="nil"/>
          <w:left w:val="nil"/>
          <w:bottom w:val="nil"/>
          <w:right w:val="nil"/>
          <w:between w:val="nil"/>
        </w:pBdr>
        <w:spacing w:line="240" w:lineRule="auto"/>
        <w:rPr>
          <w:color w:val="000000"/>
        </w:rPr>
      </w:pPr>
      <w:r>
        <w:rPr>
          <w:color w:val="000000"/>
        </w:rPr>
        <w:t xml:space="preserve">"When describing something as a commons, then, one should not just refer to the resource itself but look instead to the structures around how it is produced, reproduced and </w:t>
      </w:r>
      <w:proofErr w:type="spellStart"/>
      <w:r>
        <w:rPr>
          <w:color w:val="000000"/>
        </w:rPr>
        <w:t>organised</w:t>
      </w:r>
      <w:proofErr w:type="spellEnd"/>
      <w:r>
        <w:rPr>
          <w:color w:val="000000"/>
        </w:rPr>
        <w:t>. "</w:t>
      </w:r>
    </w:p>
  </w:comment>
  <w:comment w:id="72" w:author="charles adjovu" w:date="2020-01-27T06:24:00Z" w:initials="">
    <w:p w14:paraId="00000097" w14:textId="77777777" w:rsidR="00C36FE1" w:rsidRDefault="006A387B">
      <w:pPr>
        <w:widowControl w:val="0"/>
        <w:pBdr>
          <w:top w:val="nil"/>
          <w:left w:val="nil"/>
          <w:bottom w:val="nil"/>
          <w:right w:val="nil"/>
          <w:between w:val="nil"/>
        </w:pBdr>
        <w:spacing w:line="240" w:lineRule="auto"/>
        <w:rPr>
          <w:color w:val="000000"/>
        </w:rPr>
      </w:pPr>
      <w:r>
        <w:rPr>
          <w:color w:val="000000"/>
        </w:rPr>
        <w:t>Need to change this part</w:t>
      </w:r>
    </w:p>
  </w:comment>
  <w:comment w:id="73" w:author="charles adjovu" w:date="2020-01-27T06:25:00Z" w:initials="">
    <w:p w14:paraId="000000A3" w14:textId="77777777" w:rsidR="00C36FE1" w:rsidRDefault="006A387B">
      <w:pPr>
        <w:widowControl w:val="0"/>
        <w:pBdr>
          <w:top w:val="nil"/>
          <w:left w:val="nil"/>
          <w:bottom w:val="nil"/>
          <w:right w:val="nil"/>
          <w:between w:val="nil"/>
        </w:pBdr>
        <w:spacing w:line="240" w:lineRule="auto"/>
        <w:rPr>
          <w:color w:val="000000"/>
        </w:rPr>
      </w:pPr>
      <w:r>
        <w:rPr>
          <w:color w:val="000000"/>
        </w:rPr>
        <w:t>This sounds interesting. An exchange of copyrighted works for other copyrighted works.</w:t>
      </w:r>
    </w:p>
  </w:comment>
  <w:comment w:id="75" w:author="ledgerback cooperative" w:date="2020-04-15T08:38:00Z" w:initials="">
    <w:p w14:paraId="00000092" w14:textId="77777777" w:rsidR="00C36FE1" w:rsidRDefault="006A387B">
      <w:pPr>
        <w:widowControl w:val="0"/>
        <w:pBdr>
          <w:top w:val="nil"/>
          <w:left w:val="nil"/>
          <w:bottom w:val="nil"/>
          <w:right w:val="nil"/>
          <w:between w:val="nil"/>
        </w:pBdr>
        <w:spacing w:line="240" w:lineRule="auto"/>
        <w:rPr>
          <w:color w:val="000000"/>
        </w:rPr>
      </w:pPr>
      <w:r>
        <w:rPr>
          <w:color w:val="000000"/>
        </w:rPr>
        <w:t xml:space="preserve">Need to relax restrictions somewhat. Then make sure that any license fees earned from </w:t>
      </w:r>
      <w:proofErr w:type="spellStart"/>
      <w:r>
        <w:rPr>
          <w:color w:val="000000"/>
        </w:rPr>
        <w:t>commerical</w:t>
      </w:r>
      <w:proofErr w:type="spellEnd"/>
      <w:r>
        <w:rPr>
          <w:color w:val="000000"/>
        </w:rPr>
        <w:t xml:space="preserve"> entities (though, could just make this </w:t>
      </w:r>
      <w:proofErr w:type="spellStart"/>
      <w:r>
        <w:rPr>
          <w:color w:val="000000"/>
        </w:rPr>
        <w:t>larg</w:t>
      </w:r>
      <w:proofErr w:type="spellEnd"/>
      <w:r>
        <w:rPr>
          <w:color w:val="000000"/>
        </w:rPr>
        <w:t xml:space="preserve">  and medium enterprises) is given to licensor.</w:t>
      </w:r>
    </w:p>
  </w:comment>
  <w:comment w:id="76" w:author="ledgerback cooperative" w:date="2020-04-15T08:38:00Z" w:initials="">
    <w:p w14:paraId="00000093" w14:textId="77777777" w:rsidR="00C36FE1" w:rsidRDefault="006A387B">
      <w:pPr>
        <w:widowControl w:val="0"/>
        <w:pBdr>
          <w:top w:val="nil"/>
          <w:left w:val="nil"/>
          <w:bottom w:val="nil"/>
          <w:right w:val="nil"/>
          <w:between w:val="nil"/>
        </w:pBdr>
        <w:spacing w:line="240" w:lineRule="auto"/>
        <w:rPr>
          <w:color w:val="000000"/>
        </w:rPr>
      </w:pPr>
      <w:r>
        <w:rPr>
          <w:color w:val="000000"/>
        </w:rPr>
        <w:t>Also, and I think mentioned as a suggestion, creating a collective organization or trust if a licensed material starts becoming heavily relied upon?</w:t>
      </w:r>
    </w:p>
  </w:comment>
  <w:comment w:id="80" w:author="charles adjovu" w:date="2020-01-27T07:43:00Z" w:initials="">
    <w:p w14:paraId="00000081" w14:textId="77777777" w:rsidR="00C36FE1" w:rsidRDefault="006A387B">
      <w:pPr>
        <w:widowControl w:val="0"/>
        <w:pBdr>
          <w:top w:val="nil"/>
          <w:left w:val="nil"/>
          <w:bottom w:val="nil"/>
          <w:right w:val="nil"/>
          <w:between w:val="nil"/>
        </w:pBdr>
        <w:spacing w:line="240" w:lineRule="auto"/>
        <w:rPr>
          <w:color w:val="000000"/>
        </w:rPr>
      </w:pPr>
      <w:r>
        <w:rPr>
          <w:color w:val="000000"/>
        </w:rPr>
        <w:t>How to include "individuals?"</w:t>
      </w:r>
    </w:p>
  </w:comment>
  <w:comment w:id="83" w:author="charles adjovu" w:date="2020-01-27T07:39:00Z" w:initials="">
    <w:p w14:paraId="000000BB" w14:textId="77777777" w:rsidR="00C36FE1" w:rsidRDefault="006A387B">
      <w:pPr>
        <w:widowControl w:val="0"/>
        <w:pBdr>
          <w:top w:val="nil"/>
          <w:left w:val="nil"/>
          <w:bottom w:val="nil"/>
          <w:right w:val="nil"/>
          <w:between w:val="nil"/>
        </w:pBdr>
        <w:spacing w:line="240" w:lineRule="auto"/>
        <w:rPr>
          <w:color w:val="000000"/>
        </w:rPr>
      </w:pPr>
      <w:r>
        <w:rPr>
          <w:color w:val="000000"/>
        </w:rPr>
        <w:t>Probably best to remove this part</w:t>
      </w:r>
    </w:p>
  </w:comment>
  <w:comment w:id="74" w:author="charles adjovu" w:date="2020-01-27T06:26:00Z" w:initials="">
    <w:p w14:paraId="000000AC" w14:textId="77777777" w:rsidR="00C36FE1" w:rsidRDefault="006A387B">
      <w:pPr>
        <w:widowControl w:val="0"/>
        <w:pBdr>
          <w:top w:val="nil"/>
          <w:left w:val="nil"/>
          <w:bottom w:val="nil"/>
          <w:right w:val="nil"/>
          <w:between w:val="nil"/>
        </w:pBdr>
        <w:spacing w:line="240" w:lineRule="auto"/>
        <w:rPr>
          <w:color w:val="000000"/>
        </w:rPr>
      </w:pPr>
      <w:r>
        <w:rPr>
          <w:color w:val="000000"/>
        </w:rPr>
        <w:t>Too restrictive. Does not take into account the multitude of cooperative enterprise types.</w:t>
      </w:r>
    </w:p>
  </w:comment>
  <w:comment w:id="77" w:author="charles adjovu" w:date="2020-06-06T17:11:00Z" w:initials="ca">
    <w:p w14:paraId="2A3FDB4D" w14:textId="5D2408C5" w:rsidR="003E4025" w:rsidRDefault="003E4025">
      <w:pPr>
        <w:pStyle w:val="CommentText"/>
      </w:pPr>
      <w:r>
        <w:rPr>
          <w:rStyle w:val="CommentReference"/>
        </w:rPr>
        <w:annotationRef/>
      </w:r>
      <w:r>
        <w:t>Organization Classification.</w:t>
      </w:r>
    </w:p>
  </w:comment>
  <w:comment w:id="100" w:author="charles adjovu" w:date="2020-01-27T07:45:00Z" w:initials="">
    <w:p w14:paraId="00000085" w14:textId="77777777" w:rsidR="00C36FE1" w:rsidRDefault="006A387B">
      <w:pPr>
        <w:widowControl w:val="0"/>
        <w:pBdr>
          <w:top w:val="nil"/>
          <w:left w:val="nil"/>
          <w:bottom w:val="nil"/>
          <w:right w:val="nil"/>
          <w:between w:val="nil"/>
        </w:pBdr>
        <w:spacing w:line="240" w:lineRule="auto"/>
        <w:rPr>
          <w:color w:val="000000"/>
        </w:rPr>
      </w:pPr>
      <w:r>
        <w:rPr>
          <w:color w:val="000000"/>
        </w:rPr>
        <w:t>Maybe sales is a better term</w:t>
      </w:r>
    </w:p>
  </w:comment>
  <w:comment w:id="103" w:author="charles adjovu" w:date="2020-01-27T07:53:00Z" w:initials="">
    <w:p w14:paraId="00000084" w14:textId="77777777" w:rsidR="00C36FE1" w:rsidRDefault="006A387B">
      <w:pPr>
        <w:widowControl w:val="0"/>
        <w:pBdr>
          <w:top w:val="nil"/>
          <w:left w:val="nil"/>
          <w:bottom w:val="nil"/>
          <w:right w:val="nil"/>
          <w:between w:val="nil"/>
        </w:pBdr>
        <w:spacing w:line="240" w:lineRule="auto"/>
        <w:rPr>
          <w:color w:val="000000"/>
        </w:rPr>
      </w:pPr>
      <w:r>
        <w:rPr>
          <w:color w:val="000000"/>
        </w:rPr>
        <w:t>Need to define Web3.0 organization?</w:t>
      </w:r>
    </w:p>
  </w:comment>
  <w:comment w:id="95" w:author="ledgerback cooperative" w:date="2020-04-15T08:52:00Z" w:initials="">
    <w:p w14:paraId="00000090" w14:textId="77777777" w:rsidR="00C36FE1" w:rsidRDefault="006A387B">
      <w:pPr>
        <w:widowControl w:val="0"/>
        <w:pBdr>
          <w:top w:val="nil"/>
          <w:left w:val="nil"/>
          <w:bottom w:val="nil"/>
          <w:right w:val="nil"/>
          <w:between w:val="nil"/>
        </w:pBdr>
        <w:spacing w:line="240" w:lineRule="auto"/>
        <w:rPr>
          <w:color w:val="000000"/>
        </w:rPr>
      </w:pPr>
      <w:r>
        <w:rPr>
          <w:color w:val="000000"/>
        </w:rPr>
        <w:t>Probably save for Capitalist Business</w:t>
      </w:r>
    </w:p>
  </w:comment>
  <w:comment w:id="93" w:author="charles adjovu" w:date="2020-06-06T17:11:00Z" w:initials="ca">
    <w:p w14:paraId="496E959D" w14:textId="59E3DAAE" w:rsidR="008D1B08" w:rsidRDefault="008D1B08">
      <w:pPr>
        <w:pStyle w:val="CommentText"/>
      </w:pPr>
      <w:r>
        <w:rPr>
          <w:rStyle w:val="CommentReference"/>
        </w:rPr>
        <w:annotationRef/>
      </w:r>
      <w:proofErr w:type="spellStart"/>
      <w:r>
        <w:t>Dsitribution</w:t>
      </w:r>
      <w:proofErr w:type="spellEnd"/>
      <w:r>
        <w:t xml:space="preserve"> of Revenue/Value; Profit or just Revenue?</w:t>
      </w:r>
    </w:p>
  </w:comment>
  <w:comment w:id="112" w:author="charles adjovu" w:date="2020-01-27T07:49:00Z" w:initials="">
    <w:p w14:paraId="0000008E" w14:textId="77777777" w:rsidR="00C36FE1" w:rsidRDefault="006A387B">
      <w:pPr>
        <w:widowControl w:val="0"/>
        <w:pBdr>
          <w:top w:val="nil"/>
          <w:left w:val="nil"/>
          <w:bottom w:val="nil"/>
          <w:right w:val="nil"/>
          <w:between w:val="nil"/>
        </w:pBdr>
        <w:spacing w:line="240" w:lineRule="auto"/>
        <w:rPr>
          <w:color w:val="000000"/>
        </w:rPr>
      </w:pPr>
      <w:r>
        <w:rPr>
          <w:color w:val="000000"/>
        </w:rPr>
        <w:t>Cross-license?</w:t>
      </w:r>
    </w:p>
  </w:comment>
  <w:comment w:id="113" w:author="charles adjovu" w:date="2020-01-27T07:49:00Z" w:initials="">
    <w:p w14:paraId="0000008F" w14:textId="77777777" w:rsidR="00C36FE1" w:rsidRDefault="006A387B">
      <w:pPr>
        <w:widowControl w:val="0"/>
        <w:pBdr>
          <w:top w:val="nil"/>
          <w:left w:val="nil"/>
          <w:bottom w:val="nil"/>
          <w:right w:val="nil"/>
          <w:between w:val="nil"/>
        </w:pBdr>
        <w:spacing w:line="240" w:lineRule="auto"/>
        <w:rPr>
          <w:color w:val="000000"/>
        </w:rPr>
      </w:pPr>
      <w:r>
        <w:rPr>
          <w:color w:val="000000"/>
        </w:rPr>
        <w:t>Cross-license?</w:t>
      </w:r>
    </w:p>
  </w:comment>
  <w:comment w:id="114" w:author="charles adjovu" w:date="2020-01-27T07:53:00Z" w:initials="">
    <w:p w14:paraId="00000082" w14:textId="77777777" w:rsidR="00C36FE1" w:rsidRDefault="006A387B">
      <w:pPr>
        <w:widowControl w:val="0"/>
        <w:pBdr>
          <w:top w:val="nil"/>
          <w:left w:val="nil"/>
          <w:bottom w:val="nil"/>
          <w:right w:val="nil"/>
          <w:between w:val="nil"/>
        </w:pBdr>
        <w:spacing w:line="240" w:lineRule="auto"/>
        <w:rPr>
          <w:color w:val="000000"/>
        </w:rPr>
      </w:pPr>
      <w:r>
        <w:rPr>
          <w:color w:val="000000"/>
        </w:rPr>
        <w:t>Need to define</w:t>
      </w:r>
    </w:p>
  </w:comment>
  <w:comment w:id="111" w:author="charles adjovu" w:date="2020-06-06T17:12:00Z" w:initials="ca">
    <w:p w14:paraId="15493CB9" w14:textId="124A7640" w:rsidR="008D1B08" w:rsidRDefault="008D1B08">
      <w:pPr>
        <w:pStyle w:val="CommentText"/>
      </w:pPr>
      <w:r>
        <w:rPr>
          <w:rStyle w:val="CommentReference"/>
        </w:rPr>
        <w:annotationRef/>
      </w:r>
      <w:r>
        <w:t xml:space="preserve">Control down-streaming licensees </w:t>
      </w:r>
    </w:p>
  </w:comment>
  <w:comment w:id="125" w:author="charles adjovu" w:date="2020-01-27T08:37:00Z" w:initials="">
    <w:p w14:paraId="000000AA" w14:textId="77777777" w:rsidR="00C36FE1" w:rsidRDefault="006A387B">
      <w:pPr>
        <w:widowControl w:val="0"/>
        <w:pBdr>
          <w:top w:val="nil"/>
          <w:left w:val="nil"/>
          <w:bottom w:val="nil"/>
          <w:right w:val="nil"/>
          <w:between w:val="nil"/>
        </w:pBdr>
        <w:spacing w:line="240" w:lineRule="auto"/>
        <w:rPr>
          <w:color w:val="000000"/>
        </w:rPr>
      </w:pPr>
      <w:r>
        <w:rPr>
          <w:color w:val="000000"/>
        </w:rPr>
        <w:t>Maybe add condition. Maybe including some value measure to show good/marketability of Work or how Work is providing integral base for community?</w:t>
      </w:r>
    </w:p>
  </w:comment>
  <w:comment w:id="170" w:author="charles adjovu" w:date="2020-01-27T08:24:00Z" w:initials="">
    <w:p w14:paraId="7673B952" w14:textId="77777777" w:rsidR="00D65B61" w:rsidRDefault="00D65B61" w:rsidP="00D65B61">
      <w:pPr>
        <w:widowControl w:val="0"/>
        <w:pBdr>
          <w:top w:val="nil"/>
          <w:left w:val="nil"/>
          <w:bottom w:val="nil"/>
          <w:right w:val="nil"/>
          <w:between w:val="nil"/>
        </w:pBdr>
        <w:spacing w:line="240" w:lineRule="auto"/>
        <w:rPr>
          <w:color w:val="000000"/>
        </w:rPr>
      </w:pPr>
      <w:r>
        <w:rPr>
          <w:color w:val="000000"/>
        </w:rPr>
        <w:t xml:space="preserve">Common property provision. Should also be added for noncommercial uses. Also, tough to define "commercial" uses, </w:t>
      </w:r>
      <w:proofErr w:type="spellStart"/>
      <w:r>
        <w:rPr>
          <w:color w:val="000000"/>
        </w:rPr>
        <w:t>hehe</w:t>
      </w:r>
      <w:proofErr w:type="spellEnd"/>
      <w:r>
        <w:rPr>
          <w:color w:val="000000"/>
        </w:rPr>
        <w:t>.</w:t>
      </w:r>
    </w:p>
  </w:comment>
  <w:comment w:id="197" w:author="charles adjovu" w:date="2020-01-27T08:10:00Z" w:initials="">
    <w:p w14:paraId="00000096" w14:textId="77777777" w:rsidR="00C36FE1" w:rsidRDefault="006A387B">
      <w:pPr>
        <w:widowControl w:val="0"/>
        <w:pBdr>
          <w:top w:val="nil"/>
          <w:left w:val="nil"/>
          <w:bottom w:val="nil"/>
          <w:right w:val="nil"/>
          <w:between w:val="nil"/>
        </w:pBdr>
        <w:spacing w:line="240" w:lineRule="auto"/>
        <w:rPr>
          <w:color w:val="000000"/>
        </w:rPr>
      </w:pPr>
      <w:r>
        <w:rPr>
          <w:color w:val="000000"/>
        </w:rPr>
        <w:t>Collective Venture should also be allowed to be a Trust for IP.</w:t>
      </w:r>
    </w:p>
  </w:comment>
  <w:comment w:id="123" w:author="charles adjovu" w:date="2020-01-27T08:24:00Z" w:initials="">
    <w:p w14:paraId="0000007B" w14:textId="77777777" w:rsidR="00C36FE1" w:rsidRDefault="006A387B">
      <w:pPr>
        <w:widowControl w:val="0"/>
        <w:pBdr>
          <w:top w:val="nil"/>
          <w:left w:val="nil"/>
          <w:bottom w:val="nil"/>
          <w:right w:val="nil"/>
          <w:between w:val="nil"/>
        </w:pBdr>
        <w:spacing w:line="240" w:lineRule="auto"/>
        <w:rPr>
          <w:color w:val="000000"/>
        </w:rPr>
      </w:pPr>
      <w:r>
        <w:rPr>
          <w:color w:val="000000"/>
        </w:rPr>
        <w:t xml:space="preserve">Common property provision. Should also be added for noncommercial uses. Also, tough to define "commercial" uses, </w:t>
      </w:r>
      <w:proofErr w:type="spellStart"/>
      <w:r>
        <w:rPr>
          <w:color w:val="000000"/>
        </w:rPr>
        <w:t>hehe</w:t>
      </w:r>
      <w:proofErr w:type="spellEnd"/>
      <w:r>
        <w:rPr>
          <w:color w:val="000000"/>
        </w:rPr>
        <w:t>.</w:t>
      </w:r>
    </w:p>
  </w:comment>
  <w:comment w:id="198" w:author="ledgerback cooperative" w:date="2020-04-16T04:27:00Z" w:initials="">
    <w:p w14:paraId="0000007F" w14:textId="77777777" w:rsidR="00C36FE1" w:rsidRDefault="006A387B">
      <w:pPr>
        <w:widowControl w:val="0"/>
        <w:pBdr>
          <w:top w:val="nil"/>
          <w:left w:val="nil"/>
          <w:bottom w:val="nil"/>
          <w:right w:val="nil"/>
          <w:between w:val="nil"/>
        </w:pBdr>
        <w:spacing w:line="240" w:lineRule="auto"/>
        <w:rPr>
          <w:color w:val="000000"/>
        </w:rPr>
      </w:pPr>
      <w:r>
        <w:rPr>
          <w:color w:val="000000"/>
        </w:rPr>
        <w:t>Alternatively, could make a Collective Management Organization (A version as a DDO on the blockchain)?</w:t>
      </w:r>
    </w:p>
  </w:comment>
  <w:comment w:id="196" w:author="ledgerback cooperative" w:date="2020-04-16T04:12:00Z" w:initials="">
    <w:p w14:paraId="0000007D" w14:textId="77777777" w:rsidR="00C36FE1" w:rsidRDefault="006A387B">
      <w:pPr>
        <w:widowControl w:val="0"/>
        <w:pBdr>
          <w:top w:val="nil"/>
          <w:left w:val="nil"/>
          <w:bottom w:val="nil"/>
          <w:right w:val="nil"/>
          <w:between w:val="nil"/>
        </w:pBdr>
        <w:spacing w:line="240" w:lineRule="auto"/>
        <w:rPr>
          <w:color w:val="000000"/>
        </w:rPr>
      </w:pPr>
      <w:r>
        <w:rPr>
          <w:color w:val="000000"/>
        </w:rPr>
        <w:t>Maybe instead of common property of all. Instead, it becomes property of the collective venture, which is owned and managed by the licensees and licensor</w:t>
      </w:r>
    </w:p>
  </w:comment>
  <w:comment w:id="199" w:author="ledgerback cooperative" w:date="2020-04-16T04:27:00Z" w:initials="">
    <w:p w14:paraId="00000080" w14:textId="77777777" w:rsidR="00C36FE1" w:rsidRDefault="006A387B">
      <w:pPr>
        <w:widowControl w:val="0"/>
        <w:pBdr>
          <w:top w:val="nil"/>
          <w:left w:val="nil"/>
          <w:bottom w:val="nil"/>
          <w:right w:val="nil"/>
          <w:between w:val="nil"/>
        </w:pBdr>
        <w:spacing w:line="240" w:lineRule="auto"/>
        <w:rPr>
          <w:color w:val="000000"/>
        </w:rPr>
      </w:pPr>
      <w:r>
        <w:rPr>
          <w:color w:val="000000"/>
        </w:rPr>
        <w:t>Alternatively, could make a Collective Management Organization (A version as a DDO on the blockchain)?</w:t>
      </w:r>
    </w:p>
  </w:comment>
  <w:comment w:id="119" w:author="charles adjovu" w:date="2020-06-06T17:14:00Z" w:initials="ca">
    <w:p w14:paraId="70E36A96" w14:textId="6DD4C18E" w:rsidR="00CA75D9" w:rsidRDefault="00CA75D9">
      <w:pPr>
        <w:pStyle w:val="CommentText"/>
      </w:pPr>
      <w:r>
        <w:rPr>
          <w:rStyle w:val="CommentReference"/>
        </w:rPr>
        <w:annotationRef/>
      </w:r>
      <w:r>
        <w:t xml:space="preserve">Stewardship . Probably better to include Capitalist Businesses so that if it </w:t>
      </w:r>
      <w:proofErr w:type="spellStart"/>
      <w:r>
        <w:t>odes</w:t>
      </w:r>
      <w:proofErr w:type="spellEnd"/>
      <w:r>
        <w:t xml:space="preserve"> become big, the individual can become more powerful from the Steward entity and bringing in more people. </w:t>
      </w:r>
    </w:p>
  </w:comment>
  <w:comment w:id="120" w:author="charles adjovu" w:date="2020-06-06T17:16:00Z" w:initials="ca">
    <w:p w14:paraId="0D6B9E31" w14:textId="77777777" w:rsidR="009B53AA" w:rsidRDefault="009B53AA">
      <w:pPr>
        <w:pStyle w:val="CommentText"/>
      </w:pPr>
      <w:r>
        <w:rPr>
          <w:rStyle w:val="CommentReference"/>
        </w:rPr>
        <w:annotationRef/>
      </w:r>
      <w:r>
        <w:t xml:space="preserve">Instead of making it Common property, can instead make I that the Licensor can choose among the Licensees to become fellow partners or </w:t>
      </w:r>
      <w:proofErr w:type="spellStart"/>
      <w:r>
        <w:t>memebrs</w:t>
      </w:r>
      <w:proofErr w:type="spellEnd"/>
      <w:r>
        <w:t xml:space="preserve"> in the Steward. Alternatively, the Licensor can create a Trust-based organization or a Collective Management Organization to act as the Steward of the Work and/or </w:t>
      </w:r>
      <w:proofErr w:type="spellStart"/>
      <w:r>
        <w:t>Adapations</w:t>
      </w:r>
      <w:proofErr w:type="spellEnd"/>
      <w:r>
        <w:t xml:space="preserve"> of the Work</w:t>
      </w:r>
    </w:p>
    <w:p w14:paraId="27453262" w14:textId="7EFB6556" w:rsidR="009B53AA" w:rsidRDefault="009B53AA">
      <w:pPr>
        <w:pStyle w:val="CommentText"/>
      </w:pPr>
    </w:p>
  </w:comment>
  <w:comment w:id="121" w:author="charles adjovu" w:date="2020-06-06T17:18:00Z" w:initials="ca">
    <w:p w14:paraId="46514E5B" w14:textId="3837DE5D" w:rsidR="009B53AA" w:rsidRDefault="009B53AA">
      <w:pPr>
        <w:pStyle w:val="CommentText"/>
      </w:pPr>
      <w:r>
        <w:rPr>
          <w:rStyle w:val="CommentReference"/>
        </w:rPr>
        <w:annotationRef/>
      </w:r>
    </w:p>
  </w:comment>
  <w:comment w:id="200" w:author="charles adjovu" w:date="2020-01-27T08:24:00Z" w:initials="">
    <w:p w14:paraId="0000007C" w14:textId="77777777" w:rsidR="00C36FE1" w:rsidRDefault="006A387B">
      <w:pPr>
        <w:widowControl w:val="0"/>
        <w:pBdr>
          <w:top w:val="nil"/>
          <w:left w:val="nil"/>
          <w:bottom w:val="nil"/>
          <w:right w:val="nil"/>
          <w:between w:val="nil"/>
        </w:pBdr>
        <w:spacing w:line="240" w:lineRule="auto"/>
        <w:rPr>
          <w:color w:val="000000"/>
        </w:rPr>
      </w:pPr>
      <w:r>
        <w:rPr>
          <w:color w:val="000000"/>
        </w:rPr>
        <w:t xml:space="preserve">Common property provision. Should also be added for noncommercial uses. Also, tough to define "commercial" uses, </w:t>
      </w:r>
      <w:proofErr w:type="spellStart"/>
      <w:r>
        <w:rPr>
          <w:color w:val="000000"/>
        </w:rPr>
        <w:t>hehe</w:t>
      </w:r>
      <w:proofErr w:type="spellEnd"/>
      <w:r>
        <w:rPr>
          <w:color w:val="000000"/>
        </w:rPr>
        <w:t>.</w:t>
      </w:r>
    </w:p>
  </w:comment>
  <w:comment w:id="202" w:author="charles adjovu" w:date="2020-01-27T08:51:00Z" w:initials="">
    <w:p w14:paraId="000000A5" w14:textId="77777777" w:rsidR="00C36FE1" w:rsidRDefault="006A387B">
      <w:pPr>
        <w:widowControl w:val="0"/>
        <w:pBdr>
          <w:top w:val="nil"/>
          <w:left w:val="nil"/>
          <w:bottom w:val="nil"/>
          <w:right w:val="nil"/>
          <w:between w:val="nil"/>
        </w:pBdr>
        <w:spacing w:line="240" w:lineRule="auto"/>
        <w:rPr>
          <w:color w:val="000000"/>
        </w:rPr>
      </w:pPr>
      <w:r>
        <w:rPr>
          <w:color w:val="000000"/>
        </w:rPr>
        <w:t>Should also look at:  https://en.wikipedia.org/wiki/Extended_collective_licensing</w:t>
      </w:r>
    </w:p>
  </w:comment>
  <w:comment w:id="203" w:author="charles adjovu" w:date="2020-01-27T08:51:00Z" w:initials="">
    <w:p w14:paraId="000000A6" w14:textId="77777777" w:rsidR="00C36FE1" w:rsidRDefault="006A387B">
      <w:pPr>
        <w:widowControl w:val="0"/>
        <w:pBdr>
          <w:top w:val="nil"/>
          <w:left w:val="nil"/>
          <w:bottom w:val="nil"/>
          <w:right w:val="nil"/>
          <w:between w:val="nil"/>
        </w:pBdr>
        <w:spacing w:line="240" w:lineRule="auto"/>
        <w:rPr>
          <w:color w:val="000000"/>
        </w:rPr>
      </w:pPr>
      <w:r>
        <w:rPr>
          <w:color w:val="000000"/>
        </w:rPr>
        <w:t>And https://en.wikipedia.org/wiki/Voluntary_collective_licensing</w:t>
      </w:r>
    </w:p>
  </w:comment>
  <w:comment w:id="204" w:author="charles adjovu" w:date="2020-01-27T08:53:00Z" w:initials="">
    <w:p w14:paraId="000000A7" w14:textId="77777777" w:rsidR="00C36FE1" w:rsidRDefault="006A387B">
      <w:pPr>
        <w:widowControl w:val="0"/>
        <w:pBdr>
          <w:top w:val="nil"/>
          <w:left w:val="nil"/>
          <w:bottom w:val="nil"/>
          <w:right w:val="nil"/>
          <w:between w:val="nil"/>
        </w:pBdr>
        <w:spacing w:line="240" w:lineRule="auto"/>
        <w:rPr>
          <w:color w:val="000000"/>
        </w:rPr>
      </w:pPr>
      <w:r>
        <w:rPr>
          <w:color w:val="000000"/>
        </w:rPr>
        <w:t>https://web.archive.org/web/20110302080731/http://www.kopinor.no/en/copyright/extended-collective-license/documents/The+Extended+Collective+License+as+Applied+in+the+Nordic+Countries.748.cms</w:t>
      </w:r>
    </w:p>
  </w:comment>
  <w:comment w:id="222" w:author="ledgerback cooperative" w:date="2020-04-15T08:41:00Z" w:initials="">
    <w:p w14:paraId="0000009F" w14:textId="77777777" w:rsidR="00C36FE1" w:rsidRDefault="006A387B">
      <w:pPr>
        <w:widowControl w:val="0"/>
        <w:pBdr>
          <w:top w:val="nil"/>
          <w:left w:val="nil"/>
          <w:bottom w:val="nil"/>
          <w:right w:val="nil"/>
          <w:between w:val="nil"/>
        </w:pBdr>
        <w:spacing w:line="240" w:lineRule="auto"/>
        <w:rPr>
          <w:color w:val="000000"/>
        </w:rPr>
      </w:pPr>
      <w:r>
        <w:rPr>
          <w:color w:val="000000"/>
        </w:rPr>
        <w:t>Section for Capitalist Businesses.</w:t>
      </w:r>
    </w:p>
  </w:comment>
  <w:comment w:id="224" w:author="charles adjovu" w:date="2020-01-27T06:27:00Z" w:initials="">
    <w:p w14:paraId="000000A8" w14:textId="77777777" w:rsidR="00C36FE1" w:rsidRDefault="006A387B">
      <w:pPr>
        <w:widowControl w:val="0"/>
        <w:pBdr>
          <w:top w:val="nil"/>
          <w:left w:val="nil"/>
          <w:bottom w:val="nil"/>
          <w:right w:val="nil"/>
          <w:between w:val="nil"/>
        </w:pBdr>
        <w:spacing w:line="240" w:lineRule="auto"/>
        <w:rPr>
          <w:color w:val="000000"/>
        </w:rPr>
      </w:pPr>
      <w:r>
        <w:rPr>
          <w:color w:val="000000"/>
        </w:rPr>
        <w:t>I think this is also too restrictive. Maybe could say that privately owned and managed businesses can use this license, subject to certain conditions.</w:t>
      </w:r>
    </w:p>
  </w:comment>
  <w:comment w:id="227" w:author="charles adjovu" w:date="2020-01-27T06:26:00Z" w:initials="">
    <w:p w14:paraId="000000AD" w14:textId="77777777" w:rsidR="00C36FE1" w:rsidRDefault="006A387B">
      <w:pPr>
        <w:widowControl w:val="0"/>
        <w:pBdr>
          <w:top w:val="nil"/>
          <w:left w:val="nil"/>
          <w:bottom w:val="nil"/>
          <w:right w:val="nil"/>
          <w:between w:val="nil"/>
        </w:pBdr>
        <w:spacing w:line="240" w:lineRule="auto"/>
        <w:rPr>
          <w:color w:val="000000"/>
        </w:rPr>
      </w:pPr>
      <w:r>
        <w:rPr>
          <w:color w:val="000000"/>
        </w:rPr>
        <w:t>Too restrictive. Does not take into account the multitude of cooperative enterprise types.</w:t>
      </w:r>
    </w:p>
  </w:comment>
  <w:comment w:id="228" w:author="ledgerback cooperative" w:date="2020-04-15T08:38:00Z" w:initials="">
    <w:p w14:paraId="00000094" w14:textId="77777777" w:rsidR="00C36FE1" w:rsidRDefault="006A387B">
      <w:pPr>
        <w:widowControl w:val="0"/>
        <w:pBdr>
          <w:top w:val="nil"/>
          <w:left w:val="nil"/>
          <w:bottom w:val="nil"/>
          <w:right w:val="nil"/>
          <w:between w:val="nil"/>
        </w:pBdr>
        <w:spacing w:line="240" w:lineRule="auto"/>
        <w:rPr>
          <w:color w:val="000000"/>
        </w:rPr>
      </w:pPr>
      <w:r>
        <w:rPr>
          <w:color w:val="000000"/>
        </w:rPr>
        <w:t xml:space="preserve">Need to relax restrictions somewhat. Then make sure that any license fees earned from </w:t>
      </w:r>
      <w:proofErr w:type="spellStart"/>
      <w:r>
        <w:rPr>
          <w:color w:val="000000"/>
        </w:rPr>
        <w:t>commerical</w:t>
      </w:r>
      <w:proofErr w:type="spellEnd"/>
      <w:r>
        <w:rPr>
          <w:color w:val="000000"/>
        </w:rPr>
        <w:t xml:space="preserve"> entities (though, could just make this </w:t>
      </w:r>
      <w:proofErr w:type="spellStart"/>
      <w:r>
        <w:rPr>
          <w:color w:val="000000"/>
        </w:rPr>
        <w:t>larg</w:t>
      </w:r>
      <w:proofErr w:type="spellEnd"/>
      <w:r>
        <w:rPr>
          <w:color w:val="000000"/>
        </w:rPr>
        <w:t xml:space="preserve">  and medium enterprises) is given to licensor.</w:t>
      </w:r>
    </w:p>
  </w:comment>
  <w:comment w:id="229" w:author="ledgerback cooperative" w:date="2020-04-15T08:38:00Z" w:initials="">
    <w:p w14:paraId="00000095" w14:textId="77777777" w:rsidR="00C36FE1" w:rsidRDefault="006A387B">
      <w:pPr>
        <w:widowControl w:val="0"/>
        <w:pBdr>
          <w:top w:val="nil"/>
          <w:left w:val="nil"/>
          <w:bottom w:val="nil"/>
          <w:right w:val="nil"/>
          <w:between w:val="nil"/>
        </w:pBdr>
        <w:spacing w:line="240" w:lineRule="auto"/>
        <w:rPr>
          <w:color w:val="000000"/>
        </w:rPr>
      </w:pPr>
      <w:r>
        <w:rPr>
          <w:color w:val="000000"/>
        </w:rPr>
        <w:t>Also, and I think mentioned as a suggestion, creating a collective organization or trust if a licensed material starts becoming heavily relied upon?</w:t>
      </w:r>
    </w:p>
  </w:comment>
  <w:comment w:id="230" w:author="ledgerback cooperative" w:date="2020-04-15T08:41:00Z" w:initials="">
    <w:p w14:paraId="000000A0" w14:textId="77777777" w:rsidR="00C36FE1" w:rsidRDefault="006A387B">
      <w:pPr>
        <w:widowControl w:val="0"/>
        <w:pBdr>
          <w:top w:val="nil"/>
          <w:left w:val="nil"/>
          <w:bottom w:val="nil"/>
          <w:right w:val="nil"/>
          <w:between w:val="nil"/>
        </w:pBdr>
        <w:spacing w:line="240" w:lineRule="auto"/>
        <w:rPr>
          <w:color w:val="000000"/>
        </w:rPr>
      </w:pPr>
      <w:r>
        <w:rPr>
          <w:color w:val="000000"/>
        </w:rPr>
        <w:t>Section for Capitalist Businesses.</w:t>
      </w:r>
    </w:p>
  </w:comment>
  <w:comment w:id="233" w:author="charles adjovu" w:date="2020-01-27T07:32:00Z" w:initials="">
    <w:p w14:paraId="000000B9" w14:textId="77777777" w:rsidR="00C36FE1" w:rsidRDefault="006A387B">
      <w:pPr>
        <w:widowControl w:val="0"/>
        <w:pBdr>
          <w:top w:val="nil"/>
          <w:left w:val="nil"/>
          <w:bottom w:val="nil"/>
          <w:right w:val="nil"/>
          <w:between w:val="nil"/>
        </w:pBdr>
        <w:spacing w:line="240" w:lineRule="auto"/>
        <w:rPr>
          <w:color w:val="000000"/>
        </w:rPr>
      </w:pPr>
      <w:r>
        <w:rPr>
          <w:color w:val="000000"/>
        </w:rPr>
        <w:t>Basically, slowing down innovation in Capitalist Businesses.</w:t>
      </w:r>
    </w:p>
  </w:comment>
  <w:comment w:id="234" w:author="charles adjovu" w:date="2020-06-06T17:23:00Z" w:initials="ca">
    <w:p w14:paraId="50FA1841" w14:textId="61E5DD7B" w:rsidR="009B53AA" w:rsidRDefault="009B53AA">
      <w:pPr>
        <w:pStyle w:val="CommentText"/>
      </w:pPr>
      <w:r>
        <w:rPr>
          <w:rStyle w:val="CommentReference"/>
        </w:rPr>
        <w:annotationRef/>
      </w:r>
      <w:r>
        <w:t xml:space="preserve">Giving an early chance for exploration by </w:t>
      </w:r>
      <w:proofErr w:type="spellStart"/>
      <w:r>
        <w:t>Workwer</w:t>
      </w:r>
      <w:proofErr w:type="spellEnd"/>
      <w:r>
        <w:t xml:space="preserve">-owned Businesses first </w:t>
      </w:r>
      <w:proofErr w:type="spellStart"/>
      <w:r>
        <w:t>ot</w:t>
      </w:r>
      <w:proofErr w:type="spellEnd"/>
      <w:r>
        <w:t xml:space="preserve"> hopefully get First-mover advantage.</w:t>
      </w:r>
    </w:p>
  </w:comment>
  <w:comment w:id="243" w:author="ledgerback cooperative" w:date="2020-04-15T08:50:00Z" w:initials="">
    <w:p w14:paraId="00000091" w14:textId="77777777" w:rsidR="00C36FE1" w:rsidRDefault="006A387B">
      <w:pPr>
        <w:widowControl w:val="0"/>
        <w:pBdr>
          <w:top w:val="nil"/>
          <w:left w:val="nil"/>
          <w:bottom w:val="nil"/>
          <w:right w:val="nil"/>
          <w:between w:val="nil"/>
        </w:pBdr>
        <w:spacing w:line="240" w:lineRule="auto"/>
        <w:rPr>
          <w:color w:val="000000"/>
        </w:rPr>
      </w:pPr>
      <w:r>
        <w:rPr>
          <w:color w:val="000000"/>
        </w:rPr>
        <w:t xml:space="preserve">Need to define </w:t>
      </w:r>
      <w:proofErr w:type="spellStart"/>
      <w:r>
        <w:rPr>
          <w:color w:val="000000"/>
        </w:rPr>
        <w:t>PRinciples</w:t>
      </w:r>
      <w:proofErr w:type="spellEnd"/>
      <w:r>
        <w:rPr>
          <w:color w:val="000000"/>
        </w:rPr>
        <w:t xml:space="preserve"> and Values as relating to one of these P&amp;Vs: 1. Coop values, 2. Web3 values, 3. other related values</w:t>
      </w:r>
    </w:p>
  </w:comment>
  <w:comment w:id="241" w:author="charles adjovu" w:date="2020-01-27T08:30:00Z" w:initials="">
    <w:p w14:paraId="0000009D" w14:textId="77777777" w:rsidR="00C36FE1" w:rsidRDefault="006A387B">
      <w:pPr>
        <w:widowControl w:val="0"/>
        <w:pBdr>
          <w:top w:val="nil"/>
          <w:left w:val="nil"/>
          <w:bottom w:val="nil"/>
          <w:right w:val="nil"/>
          <w:between w:val="nil"/>
        </w:pBdr>
        <w:spacing w:line="240" w:lineRule="auto"/>
        <w:rPr>
          <w:color w:val="000000"/>
        </w:rPr>
      </w:pPr>
      <w:r>
        <w:rPr>
          <w:color w:val="000000"/>
        </w:rPr>
        <w:t>Probably make optional.</w:t>
      </w:r>
    </w:p>
  </w:comment>
  <w:comment w:id="244" w:author="charles adjovu" w:date="2020-01-27T07:36:00Z" w:initials="">
    <w:p w14:paraId="000000B7" w14:textId="77777777" w:rsidR="00C36FE1" w:rsidRDefault="006A387B">
      <w:pPr>
        <w:widowControl w:val="0"/>
        <w:pBdr>
          <w:top w:val="nil"/>
          <w:left w:val="nil"/>
          <w:bottom w:val="nil"/>
          <w:right w:val="nil"/>
          <w:between w:val="nil"/>
        </w:pBdr>
        <w:spacing w:line="240" w:lineRule="auto"/>
        <w:rPr>
          <w:color w:val="000000"/>
        </w:rPr>
      </w:pPr>
      <w:r>
        <w:rPr>
          <w:color w:val="000000"/>
        </w:rPr>
        <w:t>Can create this term and say that it is the principles and values of DAOs?</w:t>
      </w:r>
    </w:p>
  </w:comment>
  <w:comment w:id="247" w:author="charles adjovu" w:date="2020-01-27T08:30:00Z" w:initials="">
    <w:p w14:paraId="0000009E" w14:textId="77777777" w:rsidR="00C36FE1" w:rsidRDefault="006A387B">
      <w:pPr>
        <w:widowControl w:val="0"/>
        <w:pBdr>
          <w:top w:val="nil"/>
          <w:left w:val="nil"/>
          <w:bottom w:val="nil"/>
          <w:right w:val="nil"/>
          <w:between w:val="nil"/>
        </w:pBdr>
        <w:spacing w:line="240" w:lineRule="auto"/>
        <w:rPr>
          <w:color w:val="000000"/>
        </w:rPr>
      </w:pPr>
      <w:r>
        <w:rPr>
          <w:color w:val="000000"/>
        </w:rPr>
        <w:t>Probably make optional.</w:t>
      </w:r>
    </w:p>
  </w:comment>
  <w:comment w:id="238" w:author="charles adjovu" w:date="2020-06-06T17:48:00Z" w:initials="ca">
    <w:p w14:paraId="75B10A5D" w14:textId="2655F19E" w:rsidR="005E039E" w:rsidRDefault="005E039E">
      <w:pPr>
        <w:pStyle w:val="CommentText"/>
      </w:pPr>
      <w:r>
        <w:rPr>
          <w:rStyle w:val="CommentReference"/>
        </w:rPr>
        <w:annotationRef/>
      </w:r>
      <w:r>
        <w:t xml:space="preserve">Some exceptions </w:t>
      </w:r>
      <w:proofErr w:type="spellStart"/>
      <w:r>
        <w:t>fo</w:t>
      </w:r>
      <w:proofErr w:type="spellEnd"/>
      <w:r>
        <w:t xml:space="preserve"> </w:t>
      </w:r>
      <w:proofErr w:type="spellStart"/>
      <w:r>
        <w:t>rCapitalist</w:t>
      </w:r>
      <w:proofErr w:type="spellEnd"/>
      <w:r>
        <w:t xml:space="preserve"> Businesses (Though, need a better </w:t>
      </w:r>
      <w:proofErr w:type="spellStart"/>
      <w:r>
        <w:t>definiton</w:t>
      </w:r>
      <w:proofErr w:type="spellEnd"/>
      <w:r>
        <w:t xml:space="preserve"> of capitalist business). </w:t>
      </w:r>
    </w:p>
  </w:comment>
  <w:comment w:id="253" w:author="charles adjovu" w:date="2020-01-27T08:02:00Z" w:initials="">
    <w:p w14:paraId="00000099" w14:textId="77777777" w:rsidR="00C36FE1" w:rsidRDefault="006A387B">
      <w:pPr>
        <w:widowControl w:val="0"/>
        <w:pBdr>
          <w:top w:val="nil"/>
          <w:left w:val="nil"/>
          <w:bottom w:val="nil"/>
          <w:right w:val="nil"/>
          <w:between w:val="nil"/>
        </w:pBdr>
        <w:spacing w:line="240" w:lineRule="auto"/>
        <w:rPr>
          <w:color w:val="000000"/>
        </w:rPr>
      </w:pPr>
      <w:r>
        <w:rPr>
          <w:color w:val="000000"/>
        </w:rPr>
        <w:t>Need to define.</w:t>
      </w:r>
    </w:p>
  </w:comment>
  <w:comment w:id="254" w:author="charles adjovu" w:date="2020-01-27T08:11:00Z" w:initials="">
    <w:p w14:paraId="0000009A" w14:textId="77777777" w:rsidR="00C36FE1" w:rsidRDefault="006A387B">
      <w:pPr>
        <w:widowControl w:val="0"/>
        <w:pBdr>
          <w:top w:val="nil"/>
          <w:left w:val="nil"/>
          <w:bottom w:val="nil"/>
          <w:right w:val="nil"/>
          <w:between w:val="nil"/>
        </w:pBdr>
        <w:spacing w:line="240" w:lineRule="auto"/>
        <w:rPr>
          <w:color w:val="000000"/>
        </w:rPr>
      </w:pPr>
      <w:r>
        <w:rPr>
          <w:color w:val="000000"/>
        </w:rPr>
        <w:t xml:space="preserve">Can go with regular </w:t>
      </w:r>
      <w:proofErr w:type="spellStart"/>
      <w:r>
        <w:rPr>
          <w:color w:val="000000"/>
        </w:rPr>
        <w:t>Harberger</w:t>
      </w:r>
      <w:proofErr w:type="spellEnd"/>
      <w:r>
        <w:rPr>
          <w:color w:val="000000"/>
        </w:rPr>
        <w:t xml:space="preserve"> Tax method.</w:t>
      </w:r>
    </w:p>
  </w:comment>
  <w:comment w:id="255" w:author="charles adjovu" w:date="2020-01-27T08:13:00Z" w:initials="">
    <w:p w14:paraId="0000009B" w14:textId="77777777" w:rsidR="00C36FE1" w:rsidRDefault="006A387B">
      <w:pPr>
        <w:widowControl w:val="0"/>
        <w:pBdr>
          <w:top w:val="nil"/>
          <w:left w:val="nil"/>
          <w:bottom w:val="nil"/>
          <w:right w:val="nil"/>
          <w:between w:val="nil"/>
        </w:pBdr>
        <w:spacing w:line="240" w:lineRule="auto"/>
        <w:rPr>
          <w:color w:val="000000"/>
        </w:rPr>
      </w:pPr>
      <w:r>
        <w:rPr>
          <w:color w:val="000000"/>
        </w:rPr>
        <w:t xml:space="preserve">Basically, Capitalist Business </w:t>
      </w:r>
      <w:proofErr w:type="spellStart"/>
      <w:r>
        <w:rPr>
          <w:color w:val="000000"/>
        </w:rPr>
        <w:t>evalutes</w:t>
      </w:r>
      <w:proofErr w:type="spellEnd"/>
      <w:r>
        <w:rPr>
          <w:color w:val="000000"/>
        </w:rPr>
        <w:t xml:space="preserve"> value of Adaptation(s) and then pays royalties to the licensor based on a percentage of the self-assessed value, and at </w:t>
      </w:r>
      <w:proofErr w:type="spellStart"/>
      <w:r>
        <w:rPr>
          <w:color w:val="000000"/>
        </w:rPr>
        <w:t>anytime</w:t>
      </w:r>
      <w:proofErr w:type="spellEnd"/>
      <w:r>
        <w:rPr>
          <w:color w:val="000000"/>
        </w:rPr>
        <w:t>, anyone can buy at that price. Maybe also restrict licensor from buying the Adaptation</w:t>
      </w:r>
    </w:p>
  </w:comment>
  <w:comment w:id="252" w:author="ledgerback cooperative" w:date="2020-04-15T08:44:00Z" w:initials="">
    <w:p w14:paraId="0000008B" w14:textId="77777777" w:rsidR="00C36FE1" w:rsidRDefault="006A387B">
      <w:pPr>
        <w:widowControl w:val="0"/>
        <w:pBdr>
          <w:top w:val="nil"/>
          <w:left w:val="nil"/>
          <w:bottom w:val="nil"/>
          <w:right w:val="nil"/>
          <w:between w:val="nil"/>
        </w:pBdr>
        <w:spacing w:line="240" w:lineRule="auto"/>
        <w:rPr>
          <w:color w:val="000000"/>
        </w:rPr>
      </w:pPr>
      <w:r>
        <w:rPr>
          <w:color w:val="000000"/>
        </w:rPr>
        <w:t xml:space="preserve">Should allow any Capitalist Business to monetize Adaptation </w:t>
      </w:r>
      <w:proofErr w:type="spellStart"/>
      <w:r>
        <w:rPr>
          <w:color w:val="000000"/>
        </w:rPr>
        <w:t>wihle</w:t>
      </w:r>
      <w:proofErr w:type="spellEnd"/>
      <w:r>
        <w:rPr>
          <w:color w:val="000000"/>
        </w:rPr>
        <w:t xml:space="preserve"> paying licensee fees to Licensor. Also, allow sale of Adaptations based on </w:t>
      </w:r>
      <w:proofErr w:type="spellStart"/>
      <w:r>
        <w:rPr>
          <w:color w:val="000000"/>
        </w:rPr>
        <w:t>Harberger</w:t>
      </w:r>
      <w:proofErr w:type="spellEnd"/>
      <w:r>
        <w:rPr>
          <w:color w:val="000000"/>
        </w:rPr>
        <w:t xml:space="preserve"> Tax. </w:t>
      </w:r>
    </w:p>
    <w:p w14:paraId="0000008C" w14:textId="77777777" w:rsidR="00C36FE1" w:rsidRDefault="00C36FE1">
      <w:pPr>
        <w:widowControl w:val="0"/>
        <w:pBdr>
          <w:top w:val="nil"/>
          <w:left w:val="nil"/>
          <w:bottom w:val="nil"/>
          <w:right w:val="nil"/>
          <w:between w:val="nil"/>
        </w:pBdr>
        <w:spacing w:line="240" w:lineRule="auto"/>
        <w:rPr>
          <w:color w:val="000000"/>
        </w:rPr>
      </w:pPr>
    </w:p>
    <w:p w14:paraId="0000008D" w14:textId="77777777" w:rsidR="00C36FE1" w:rsidRDefault="006A387B">
      <w:pPr>
        <w:widowControl w:val="0"/>
        <w:pBdr>
          <w:top w:val="nil"/>
          <w:left w:val="nil"/>
          <w:bottom w:val="nil"/>
          <w:right w:val="nil"/>
          <w:between w:val="nil"/>
        </w:pBdr>
        <w:spacing w:line="240" w:lineRule="auto"/>
        <w:rPr>
          <w:color w:val="000000"/>
        </w:rPr>
      </w:pPr>
      <w:r>
        <w:rPr>
          <w:color w:val="000000"/>
        </w:rPr>
        <w:t xml:space="preserve">Also, allow </w:t>
      </w:r>
      <w:proofErr w:type="spellStart"/>
      <w:r>
        <w:rPr>
          <w:color w:val="000000"/>
        </w:rPr>
        <w:t>Capitalsit</w:t>
      </w:r>
      <w:proofErr w:type="spellEnd"/>
      <w:r>
        <w:rPr>
          <w:color w:val="000000"/>
        </w:rPr>
        <w:t xml:space="preserve"> Business to get </w:t>
      </w:r>
      <w:proofErr w:type="spellStart"/>
      <w:r>
        <w:rPr>
          <w:color w:val="000000"/>
        </w:rPr>
        <w:t>exlcusive</w:t>
      </w:r>
      <w:proofErr w:type="spellEnd"/>
      <w:r>
        <w:rPr>
          <w:color w:val="000000"/>
        </w:rPr>
        <w:t xml:space="preserve"> </w:t>
      </w:r>
      <w:proofErr w:type="spellStart"/>
      <w:r>
        <w:rPr>
          <w:color w:val="000000"/>
        </w:rPr>
        <w:t>legla</w:t>
      </w:r>
      <w:proofErr w:type="spellEnd"/>
      <w:r>
        <w:rPr>
          <w:color w:val="000000"/>
        </w:rPr>
        <w:t xml:space="preserve"> right to Adaptation (i.e., free and clear of this license or any encumbrances) by giving Licensor, Collective Venture or a Commons a cross-license to the Adaptation and any future remixes of the Adaptation, upon which Licensor can license again under this license</w:t>
      </w:r>
    </w:p>
  </w:comment>
  <w:comment w:id="257" w:author="charles adjovu" w:date="2020-01-27T08:29:00Z" w:initials="">
    <w:p w14:paraId="000000A2" w14:textId="77777777" w:rsidR="00C36FE1" w:rsidRDefault="006A387B">
      <w:pPr>
        <w:widowControl w:val="0"/>
        <w:pBdr>
          <w:top w:val="nil"/>
          <w:left w:val="nil"/>
          <w:bottom w:val="nil"/>
          <w:right w:val="nil"/>
          <w:between w:val="nil"/>
        </w:pBdr>
        <w:spacing w:line="240" w:lineRule="auto"/>
        <w:rPr>
          <w:color w:val="000000"/>
        </w:rPr>
      </w:pPr>
      <w:r>
        <w:rPr>
          <w:color w:val="000000"/>
        </w:rPr>
        <w:t>Also allow cross-licensing for Capitalist Businesses?</w:t>
      </w:r>
    </w:p>
  </w:comment>
  <w:comment w:id="260" w:author="charles adjovu" w:date="2020-06-06T17:53:00Z" w:initials="ca">
    <w:p w14:paraId="1A575EE4" w14:textId="3BAF0011" w:rsidR="00F90147" w:rsidRDefault="00F90147">
      <w:pPr>
        <w:pStyle w:val="CommentText"/>
      </w:pPr>
      <w:r>
        <w:rPr>
          <w:rStyle w:val="CommentReference"/>
        </w:rPr>
        <w:annotationRef/>
      </w:r>
      <w:r>
        <w:t xml:space="preserve">Also consider adding a method for </w:t>
      </w:r>
      <w:proofErr w:type="spellStart"/>
      <w:r>
        <w:t>Capialsit</w:t>
      </w:r>
      <w:proofErr w:type="spellEnd"/>
      <w:r>
        <w:t xml:space="preserve"> Business to escape the </w:t>
      </w:r>
      <w:proofErr w:type="spellStart"/>
      <w:r>
        <w:t>Harberger</w:t>
      </w:r>
      <w:proofErr w:type="spellEnd"/>
      <w:r>
        <w:t xml:space="preserve"> Tax. Could do it via this </w:t>
      </w:r>
      <w:proofErr w:type="spellStart"/>
      <w:r>
        <w:t>caluse</w:t>
      </w:r>
      <w:proofErr w:type="spellEnd"/>
      <w:r>
        <w:t xml:space="preserve">. </w:t>
      </w:r>
    </w:p>
  </w:comment>
  <w:comment w:id="258" w:author="charles adjovu" w:date="2020-06-06T17:25:00Z" w:initials="ca">
    <w:p w14:paraId="21EB9E06" w14:textId="30AE7351" w:rsidR="009B53AA" w:rsidRDefault="009B53AA">
      <w:pPr>
        <w:pStyle w:val="CommentText"/>
      </w:pPr>
      <w:r>
        <w:rPr>
          <w:rStyle w:val="CommentReference"/>
        </w:rPr>
        <w:annotationRef/>
      </w:r>
      <w:r>
        <w:t xml:space="preserve">Maybe just change to </w:t>
      </w:r>
      <w:proofErr w:type="spellStart"/>
      <w:r>
        <w:t>requriing</w:t>
      </w:r>
      <w:proofErr w:type="spellEnd"/>
      <w:r>
        <w:t xml:space="preserve"> Capitalist Business to give Licensor a cross-license?</w:t>
      </w:r>
    </w:p>
  </w:comment>
  <w:comment w:id="269" w:author="charles adjovu" w:date="2020-01-27T08:02:00Z" w:initials="">
    <w:p w14:paraId="11ADE4E3" w14:textId="77777777" w:rsidR="008B0BA7" w:rsidRDefault="008B0BA7" w:rsidP="008B0BA7">
      <w:pPr>
        <w:widowControl w:val="0"/>
        <w:pBdr>
          <w:top w:val="nil"/>
          <w:left w:val="nil"/>
          <w:bottom w:val="nil"/>
          <w:right w:val="nil"/>
          <w:between w:val="nil"/>
        </w:pBdr>
        <w:spacing w:line="240" w:lineRule="auto"/>
        <w:rPr>
          <w:color w:val="000000"/>
        </w:rPr>
      </w:pPr>
      <w:r>
        <w:rPr>
          <w:color w:val="000000"/>
        </w:rPr>
        <w:t>Need to define.</w:t>
      </w:r>
    </w:p>
  </w:comment>
  <w:comment w:id="270" w:author="charles adjovu" w:date="2020-01-27T08:11:00Z" w:initials="">
    <w:p w14:paraId="5732863F" w14:textId="77777777" w:rsidR="008B0BA7" w:rsidRDefault="008B0BA7" w:rsidP="008B0BA7">
      <w:pPr>
        <w:widowControl w:val="0"/>
        <w:pBdr>
          <w:top w:val="nil"/>
          <w:left w:val="nil"/>
          <w:bottom w:val="nil"/>
          <w:right w:val="nil"/>
          <w:between w:val="nil"/>
        </w:pBdr>
        <w:spacing w:line="240" w:lineRule="auto"/>
        <w:rPr>
          <w:color w:val="000000"/>
        </w:rPr>
      </w:pPr>
      <w:r>
        <w:rPr>
          <w:color w:val="000000"/>
        </w:rPr>
        <w:t xml:space="preserve">Can go with regular </w:t>
      </w:r>
      <w:proofErr w:type="spellStart"/>
      <w:r>
        <w:rPr>
          <w:color w:val="000000"/>
        </w:rPr>
        <w:t>Harberger</w:t>
      </w:r>
      <w:proofErr w:type="spellEnd"/>
      <w:r>
        <w:rPr>
          <w:color w:val="000000"/>
        </w:rPr>
        <w:t xml:space="preserve"> Tax method.</w:t>
      </w:r>
    </w:p>
  </w:comment>
  <w:comment w:id="271" w:author="charles adjovu" w:date="2020-01-27T08:13:00Z" w:initials="">
    <w:p w14:paraId="4854F80D" w14:textId="77777777" w:rsidR="008B0BA7" w:rsidRDefault="008B0BA7" w:rsidP="008B0BA7">
      <w:pPr>
        <w:widowControl w:val="0"/>
        <w:pBdr>
          <w:top w:val="nil"/>
          <w:left w:val="nil"/>
          <w:bottom w:val="nil"/>
          <w:right w:val="nil"/>
          <w:between w:val="nil"/>
        </w:pBdr>
        <w:spacing w:line="240" w:lineRule="auto"/>
        <w:rPr>
          <w:color w:val="000000"/>
        </w:rPr>
      </w:pPr>
      <w:r>
        <w:rPr>
          <w:color w:val="000000"/>
        </w:rPr>
        <w:t xml:space="preserve">Basically, Capitalist Business </w:t>
      </w:r>
      <w:proofErr w:type="spellStart"/>
      <w:r>
        <w:rPr>
          <w:color w:val="000000"/>
        </w:rPr>
        <w:t>evalutes</w:t>
      </w:r>
      <w:proofErr w:type="spellEnd"/>
      <w:r>
        <w:rPr>
          <w:color w:val="000000"/>
        </w:rPr>
        <w:t xml:space="preserve"> value of Adaptation(s) and then pays royalties to the licensor based on a percentage of the self-assessed value, and at </w:t>
      </w:r>
      <w:proofErr w:type="spellStart"/>
      <w:r>
        <w:rPr>
          <w:color w:val="000000"/>
        </w:rPr>
        <w:t>anytime</w:t>
      </w:r>
      <w:proofErr w:type="spellEnd"/>
      <w:r>
        <w:rPr>
          <w:color w:val="000000"/>
        </w:rPr>
        <w:t>, anyone can buy at that price. Maybe also restrict licensor from buying the Adaptation</w:t>
      </w:r>
    </w:p>
  </w:comment>
  <w:comment w:id="268" w:author="ledgerback cooperative" w:date="2020-04-15T08:44:00Z" w:initials="">
    <w:p w14:paraId="7EBCEA67" w14:textId="77777777" w:rsidR="008B0BA7" w:rsidRDefault="008B0BA7" w:rsidP="008B0BA7">
      <w:pPr>
        <w:widowControl w:val="0"/>
        <w:pBdr>
          <w:top w:val="nil"/>
          <w:left w:val="nil"/>
          <w:bottom w:val="nil"/>
          <w:right w:val="nil"/>
          <w:between w:val="nil"/>
        </w:pBdr>
        <w:spacing w:line="240" w:lineRule="auto"/>
        <w:rPr>
          <w:color w:val="000000"/>
        </w:rPr>
      </w:pPr>
      <w:r>
        <w:rPr>
          <w:color w:val="000000"/>
        </w:rPr>
        <w:t xml:space="preserve">Should allow any Capitalist Business to monetize Adaptation </w:t>
      </w:r>
      <w:proofErr w:type="spellStart"/>
      <w:r>
        <w:rPr>
          <w:color w:val="000000"/>
        </w:rPr>
        <w:t>wihle</w:t>
      </w:r>
      <w:proofErr w:type="spellEnd"/>
      <w:r>
        <w:rPr>
          <w:color w:val="000000"/>
        </w:rPr>
        <w:t xml:space="preserve"> paying licensee fees to Licensor. Also, allow sale of Adaptations based on </w:t>
      </w:r>
      <w:proofErr w:type="spellStart"/>
      <w:r>
        <w:rPr>
          <w:color w:val="000000"/>
        </w:rPr>
        <w:t>Harberger</w:t>
      </w:r>
      <w:proofErr w:type="spellEnd"/>
      <w:r>
        <w:rPr>
          <w:color w:val="000000"/>
        </w:rPr>
        <w:t xml:space="preserve"> Tax. </w:t>
      </w:r>
    </w:p>
    <w:p w14:paraId="30796FE6" w14:textId="77777777" w:rsidR="008B0BA7" w:rsidRDefault="008B0BA7" w:rsidP="008B0BA7">
      <w:pPr>
        <w:widowControl w:val="0"/>
        <w:pBdr>
          <w:top w:val="nil"/>
          <w:left w:val="nil"/>
          <w:bottom w:val="nil"/>
          <w:right w:val="nil"/>
          <w:between w:val="nil"/>
        </w:pBdr>
        <w:spacing w:line="240" w:lineRule="auto"/>
        <w:rPr>
          <w:color w:val="000000"/>
        </w:rPr>
      </w:pPr>
    </w:p>
    <w:p w14:paraId="3DC69569" w14:textId="77777777" w:rsidR="008B0BA7" w:rsidRDefault="008B0BA7" w:rsidP="008B0BA7">
      <w:pPr>
        <w:widowControl w:val="0"/>
        <w:pBdr>
          <w:top w:val="nil"/>
          <w:left w:val="nil"/>
          <w:bottom w:val="nil"/>
          <w:right w:val="nil"/>
          <w:between w:val="nil"/>
        </w:pBdr>
        <w:spacing w:line="240" w:lineRule="auto"/>
        <w:rPr>
          <w:color w:val="000000"/>
        </w:rPr>
      </w:pPr>
      <w:r>
        <w:rPr>
          <w:color w:val="000000"/>
        </w:rPr>
        <w:t xml:space="preserve">Also, allow </w:t>
      </w:r>
      <w:proofErr w:type="spellStart"/>
      <w:r>
        <w:rPr>
          <w:color w:val="000000"/>
        </w:rPr>
        <w:t>Capitalsit</w:t>
      </w:r>
      <w:proofErr w:type="spellEnd"/>
      <w:r>
        <w:rPr>
          <w:color w:val="000000"/>
        </w:rPr>
        <w:t xml:space="preserve"> Business to get </w:t>
      </w:r>
      <w:proofErr w:type="spellStart"/>
      <w:r>
        <w:rPr>
          <w:color w:val="000000"/>
        </w:rPr>
        <w:t>exlcusive</w:t>
      </w:r>
      <w:proofErr w:type="spellEnd"/>
      <w:r>
        <w:rPr>
          <w:color w:val="000000"/>
        </w:rPr>
        <w:t xml:space="preserve"> </w:t>
      </w:r>
      <w:proofErr w:type="spellStart"/>
      <w:r>
        <w:rPr>
          <w:color w:val="000000"/>
        </w:rPr>
        <w:t>legla</w:t>
      </w:r>
      <w:proofErr w:type="spellEnd"/>
      <w:r>
        <w:rPr>
          <w:color w:val="000000"/>
        </w:rPr>
        <w:t xml:space="preserve"> right to Adaptation (i.e., free and clear of this license or any encumbrances) by giving Licensor, Collective Venture or a Commons a cross-license to the Adaptation and any future remixes of the Adaptation, upon which Licensor can license again under this license</w:t>
      </w:r>
    </w:p>
  </w:comment>
  <w:comment w:id="288" w:author="ledgerback cooperative" w:date="2020-04-16T04:38:00Z" w:initials="">
    <w:p w14:paraId="000000B8" w14:textId="77777777" w:rsidR="00C36FE1" w:rsidRDefault="006A387B">
      <w:pPr>
        <w:widowControl w:val="0"/>
        <w:pBdr>
          <w:top w:val="nil"/>
          <w:left w:val="nil"/>
          <w:bottom w:val="nil"/>
          <w:right w:val="nil"/>
          <w:between w:val="nil"/>
        </w:pBdr>
        <w:spacing w:line="240" w:lineRule="auto"/>
        <w:rPr>
          <w:color w:val="000000"/>
        </w:rPr>
      </w:pPr>
      <w:r>
        <w:rPr>
          <w:color w:val="000000"/>
        </w:rPr>
        <w:t xml:space="preserve">Could also </w:t>
      </w:r>
      <w:proofErr w:type="spellStart"/>
      <w:r>
        <w:rPr>
          <w:color w:val="000000"/>
        </w:rPr>
        <w:t>jsut</w:t>
      </w:r>
      <w:proofErr w:type="spellEnd"/>
      <w:r>
        <w:rPr>
          <w:color w:val="000000"/>
        </w:rPr>
        <w:t xml:space="preserve"> make this the Licensor or the CMO/Collective Venture</w:t>
      </w:r>
    </w:p>
  </w:comment>
  <w:comment w:id="275" w:author="charles adjovu" w:date="2020-06-06T17:27:00Z" w:initials="ca">
    <w:p w14:paraId="1B2E3351" w14:textId="281B3B06" w:rsidR="00D75780" w:rsidRDefault="00D75780">
      <w:pPr>
        <w:pStyle w:val="CommentText"/>
      </w:pPr>
      <w:r>
        <w:rPr>
          <w:rStyle w:val="CommentReference"/>
        </w:rPr>
        <w:annotationRef/>
      </w:r>
      <w:r>
        <w:t xml:space="preserve">Maybe removing the downstream control of the license for Capitalist Businesses so that they can sell </w:t>
      </w:r>
      <w:proofErr w:type="spellStart"/>
      <w:r>
        <w:t>ththe</w:t>
      </w:r>
      <w:proofErr w:type="spellEnd"/>
      <w:r>
        <w:t xml:space="preserve"> Adaption, but with some restrictions </w:t>
      </w:r>
      <w:proofErr w:type="spellStart"/>
      <w:r>
        <w:t>comging</w:t>
      </w:r>
      <w:proofErr w:type="spellEnd"/>
      <w:r>
        <w:t xml:space="preserve"> from </w:t>
      </w:r>
      <w:proofErr w:type="spellStart"/>
      <w:r>
        <w:t>Harberger</w:t>
      </w:r>
      <w:proofErr w:type="spellEnd"/>
      <w:r>
        <w:t xml:space="preserve"> Tax and some necessary terms that must be included </w:t>
      </w:r>
    </w:p>
  </w:comment>
  <w:comment w:id="307" w:author="ledgerback cooperative" w:date="2020-04-16T04:46:00Z" w:initials="">
    <w:p w14:paraId="000000BA" w14:textId="77777777" w:rsidR="00C36FE1" w:rsidRDefault="006A387B">
      <w:pPr>
        <w:widowControl w:val="0"/>
        <w:pBdr>
          <w:top w:val="nil"/>
          <w:left w:val="nil"/>
          <w:bottom w:val="nil"/>
          <w:right w:val="nil"/>
          <w:between w:val="nil"/>
        </w:pBdr>
        <w:spacing w:line="240" w:lineRule="auto"/>
        <w:rPr>
          <w:color w:val="000000"/>
        </w:rPr>
      </w:pPr>
      <w:r>
        <w:rPr>
          <w:color w:val="000000"/>
        </w:rPr>
        <w:t>Probably need a better term.</w:t>
      </w:r>
    </w:p>
  </w:comment>
  <w:comment w:id="400" w:author="charles adjovu" w:date="2020-06-06T18:09:00Z" w:initials="ca">
    <w:p w14:paraId="072FEC63" w14:textId="33C0AFA5" w:rsidR="00196810" w:rsidRDefault="00196810">
      <w:pPr>
        <w:pStyle w:val="CommentText"/>
      </w:pPr>
      <w:r>
        <w:rPr>
          <w:rStyle w:val="CommentReference"/>
        </w:rPr>
        <w:annotationRef/>
      </w:r>
      <w:r>
        <w:t>Can probably remove</w:t>
      </w:r>
    </w:p>
  </w:comment>
  <w:comment w:id="407" w:author="charles adjovu" w:date="2020-01-27T06:34:00Z" w:initials="">
    <w:p w14:paraId="000000A1" w14:textId="77777777" w:rsidR="00C36FE1" w:rsidRDefault="006A387B">
      <w:pPr>
        <w:widowControl w:val="0"/>
        <w:pBdr>
          <w:top w:val="nil"/>
          <w:left w:val="nil"/>
          <w:bottom w:val="nil"/>
          <w:right w:val="nil"/>
          <w:between w:val="nil"/>
        </w:pBdr>
        <w:spacing w:line="240" w:lineRule="auto"/>
        <w:rPr>
          <w:color w:val="000000"/>
        </w:rPr>
      </w:pPr>
      <w:r>
        <w:rPr>
          <w:color w:val="000000"/>
        </w:rPr>
        <w:t>Really important to include.</w:t>
      </w:r>
    </w:p>
  </w:comment>
  <w:comment w:id="408" w:author="charles adjovu" w:date="2020-01-27T06:35:00Z" w:initials="">
    <w:p w14:paraId="0000009C" w14:textId="77777777" w:rsidR="00C36FE1" w:rsidRDefault="006A387B">
      <w:pPr>
        <w:widowControl w:val="0"/>
        <w:pBdr>
          <w:top w:val="nil"/>
          <w:left w:val="nil"/>
          <w:bottom w:val="nil"/>
          <w:right w:val="nil"/>
          <w:between w:val="nil"/>
        </w:pBdr>
        <w:spacing w:line="240" w:lineRule="auto"/>
        <w:rPr>
          <w:color w:val="000000"/>
        </w:rPr>
      </w:pPr>
      <w:r>
        <w:rPr>
          <w:color w:val="000000"/>
        </w:rPr>
        <w:t>Interesting section</w:t>
      </w:r>
    </w:p>
  </w:comment>
  <w:comment w:id="409" w:author="charles adjovu" w:date="2020-01-27T06:36:00Z" w:initials="">
    <w:p w14:paraId="000000A9" w14:textId="77777777" w:rsidR="00C36FE1" w:rsidRDefault="006A387B">
      <w:pPr>
        <w:widowControl w:val="0"/>
        <w:pBdr>
          <w:top w:val="nil"/>
          <w:left w:val="nil"/>
          <w:bottom w:val="nil"/>
          <w:right w:val="nil"/>
          <w:between w:val="nil"/>
        </w:pBdr>
        <w:spacing w:line="240" w:lineRule="auto"/>
        <w:rPr>
          <w:color w:val="000000"/>
        </w:rPr>
      </w:pPr>
      <w:r>
        <w:rPr>
          <w:color w:val="000000"/>
        </w:rPr>
        <w:t>So can collect royalties for commercial uses permitted under section 4(b).</w:t>
      </w:r>
    </w:p>
  </w:comment>
  <w:comment w:id="411" w:author="charles adjovu" w:date="2020-01-27T06:36:00Z" w:initials="">
    <w:p w14:paraId="000000A4" w14:textId="77777777" w:rsidR="00C36FE1" w:rsidRDefault="006A387B">
      <w:pPr>
        <w:widowControl w:val="0"/>
        <w:pBdr>
          <w:top w:val="nil"/>
          <w:left w:val="nil"/>
          <w:bottom w:val="nil"/>
          <w:right w:val="nil"/>
          <w:between w:val="nil"/>
        </w:pBdr>
        <w:spacing w:line="240" w:lineRule="auto"/>
        <w:rPr>
          <w:color w:val="000000"/>
        </w:rPr>
      </w:pPr>
      <w:r>
        <w:rPr>
          <w:color w:val="000000"/>
        </w:rPr>
        <w:t>Moral rights</w:t>
      </w:r>
    </w:p>
  </w:comment>
  <w:comment w:id="412" w:author="charles adjovu" w:date="2020-01-27T06:37:00Z" w:initials="">
    <w:p w14:paraId="000000B1" w14:textId="77777777" w:rsidR="00C36FE1" w:rsidRDefault="006A387B">
      <w:pPr>
        <w:widowControl w:val="0"/>
        <w:pBdr>
          <w:top w:val="nil"/>
          <w:left w:val="nil"/>
          <w:bottom w:val="nil"/>
          <w:right w:val="nil"/>
          <w:between w:val="nil"/>
        </w:pBdr>
        <w:spacing w:line="240" w:lineRule="auto"/>
        <w:rPr>
          <w:color w:val="000000"/>
        </w:rPr>
      </w:pPr>
      <w:r>
        <w:rPr>
          <w:color w:val="000000"/>
        </w:rPr>
        <w:t>Good section to have</w:t>
      </w:r>
    </w:p>
  </w:comment>
  <w:comment w:id="418" w:author="charles adjovu" w:date="2020-06-06T18:12:00Z" w:initials="ca">
    <w:p w14:paraId="02606A5C" w14:textId="2E549BDA" w:rsidR="00196810" w:rsidRDefault="00196810">
      <w:pPr>
        <w:pStyle w:val="CommentText"/>
      </w:pPr>
      <w:r>
        <w:rPr>
          <w:rStyle w:val="CommentReference"/>
        </w:rPr>
        <w:annotationRef/>
      </w:r>
      <w:r>
        <w:t>Can probably include tis as part of the credit section</w:t>
      </w:r>
    </w:p>
  </w:comment>
  <w:comment w:id="417" w:author="ledgerback cooperative" w:date="2020-04-15T08:36:00Z" w:initials="">
    <w:p w14:paraId="00000098" w14:textId="77777777" w:rsidR="00C36FE1" w:rsidRDefault="006A387B">
      <w:pPr>
        <w:widowControl w:val="0"/>
        <w:pBdr>
          <w:top w:val="nil"/>
          <w:left w:val="nil"/>
          <w:bottom w:val="nil"/>
          <w:right w:val="nil"/>
          <w:between w:val="nil"/>
        </w:pBdr>
        <w:spacing w:line="240" w:lineRule="auto"/>
        <w:rPr>
          <w:color w:val="000000"/>
        </w:rPr>
      </w:pPr>
      <w:r>
        <w:rPr>
          <w:color w:val="000000"/>
        </w:rPr>
        <w:t>More or less a production provenance section</w:t>
      </w:r>
    </w:p>
  </w:comment>
  <w:comment w:id="462" w:author="charles adjovu" w:date="2020-01-27T06:39:00Z" w:initials="">
    <w:p w14:paraId="000000B3" w14:textId="77777777" w:rsidR="00C36FE1" w:rsidRDefault="006A387B">
      <w:pPr>
        <w:widowControl w:val="0"/>
        <w:pBdr>
          <w:top w:val="nil"/>
          <w:left w:val="nil"/>
          <w:bottom w:val="nil"/>
          <w:right w:val="nil"/>
          <w:between w:val="nil"/>
        </w:pBdr>
        <w:spacing w:line="240" w:lineRule="auto"/>
        <w:rPr>
          <w:color w:val="000000"/>
        </w:rPr>
      </w:pPr>
      <w:r>
        <w:rPr>
          <w:color w:val="000000"/>
        </w:rPr>
        <w:t>Good section</w:t>
      </w:r>
    </w:p>
  </w:comment>
  <w:comment w:id="464" w:author="charles adjovu" w:date="2020-01-27T06:40:00Z" w:initials="">
    <w:p w14:paraId="000000B2" w14:textId="77777777" w:rsidR="00C36FE1" w:rsidRDefault="006A387B">
      <w:pPr>
        <w:widowControl w:val="0"/>
        <w:pBdr>
          <w:top w:val="nil"/>
          <w:left w:val="nil"/>
          <w:bottom w:val="nil"/>
          <w:right w:val="nil"/>
          <w:between w:val="nil"/>
        </w:pBdr>
        <w:spacing w:line="240" w:lineRule="auto"/>
        <w:rPr>
          <w:color w:val="000000"/>
        </w:rPr>
      </w:pPr>
      <w:r>
        <w:rPr>
          <w:color w:val="000000"/>
        </w:rPr>
        <w:t>severability clause</w:t>
      </w:r>
    </w:p>
  </w:comment>
  <w:comment w:id="465" w:author="charles adjovu" w:date="2020-01-27T06:41:00Z" w:initials="">
    <w:p w14:paraId="000000B4" w14:textId="77777777" w:rsidR="00C36FE1" w:rsidRDefault="006A387B">
      <w:pPr>
        <w:widowControl w:val="0"/>
        <w:pBdr>
          <w:top w:val="nil"/>
          <w:left w:val="nil"/>
          <w:bottom w:val="nil"/>
          <w:right w:val="nil"/>
          <w:between w:val="nil"/>
        </w:pBdr>
        <w:spacing w:line="240" w:lineRule="auto"/>
        <w:rPr>
          <w:color w:val="000000"/>
        </w:rPr>
      </w:pPr>
      <w:r>
        <w:rPr>
          <w:color w:val="000000"/>
        </w:rPr>
        <w:t xml:space="preserve">Mention of Berne Convention and other international treaties. Also mention that if </w:t>
      </w:r>
      <w:proofErr w:type="spellStart"/>
      <w:r>
        <w:rPr>
          <w:color w:val="000000"/>
        </w:rPr>
        <w:t>addt'l</w:t>
      </w:r>
      <w:proofErr w:type="spellEnd"/>
      <w:r>
        <w:rPr>
          <w:color w:val="000000"/>
        </w:rPr>
        <w:t xml:space="preserve"> rights in </w:t>
      </w:r>
      <w:proofErr w:type="spellStart"/>
      <w:r>
        <w:rPr>
          <w:color w:val="000000"/>
        </w:rPr>
        <w:t>ajurisidction</w:t>
      </w:r>
      <w:proofErr w:type="spellEnd"/>
      <w:r>
        <w:rPr>
          <w:color w:val="000000"/>
        </w:rPr>
        <w:t xml:space="preserve"> not </w:t>
      </w:r>
      <w:proofErr w:type="spellStart"/>
      <w:r>
        <w:rPr>
          <w:color w:val="000000"/>
        </w:rPr>
        <w:t>mentnioned</w:t>
      </w:r>
      <w:proofErr w:type="spellEnd"/>
      <w:r>
        <w:rPr>
          <w:color w:val="000000"/>
        </w:rPr>
        <w:t xml:space="preserve"> in this license, that the license does not </w:t>
      </w:r>
      <w:proofErr w:type="spellStart"/>
      <w:r>
        <w:rPr>
          <w:color w:val="000000"/>
        </w:rPr>
        <w:t>resitrcit</w:t>
      </w:r>
      <w:proofErr w:type="spellEnd"/>
      <w:r>
        <w:rPr>
          <w:color w:val="000000"/>
        </w:rPr>
        <w:t xml:space="preserve"> those rights.</w:t>
      </w:r>
    </w:p>
  </w:comment>
  <w:comment w:id="467" w:author="ledgerback cooperative" w:date="2020-04-15T07:59:00Z" w:initials="">
    <w:p w14:paraId="000000AB" w14:textId="77777777" w:rsidR="00C36FE1" w:rsidRDefault="006A387B">
      <w:pPr>
        <w:widowControl w:val="0"/>
        <w:pBdr>
          <w:top w:val="nil"/>
          <w:left w:val="nil"/>
          <w:bottom w:val="nil"/>
          <w:right w:val="nil"/>
          <w:between w:val="nil"/>
        </w:pBdr>
        <w:spacing w:line="240" w:lineRule="auto"/>
        <w:rPr>
          <w:color w:val="000000"/>
        </w:rPr>
      </w:pPr>
      <w:r>
        <w:rPr>
          <w:color w:val="000000"/>
        </w:rPr>
        <w:t>Not too sure about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7E" w15:done="0"/>
  <w15:commentEx w15:paraId="000000AE" w15:done="0"/>
  <w15:commentEx w15:paraId="000000AF" w15:done="0"/>
  <w15:commentEx w15:paraId="000000B0" w15:done="0"/>
  <w15:commentEx w15:paraId="00000086" w15:done="0"/>
  <w15:commentEx w15:paraId="00000087" w15:done="0"/>
  <w15:commentEx w15:paraId="00000088" w15:done="0"/>
  <w15:commentEx w15:paraId="00000089" w15:done="0"/>
  <w15:commentEx w15:paraId="0000008A" w15:done="0"/>
  <w15:commentEx w15:paraId="0000007A" w15:done="0"/>
  <w15:commentEx w15:paraId="000000B5" w15:done="0"/>
  <w15:commentEx w15:paraId="000000B6" w15:done="0"/>
  <w15:commentEx w15:paraId="00000075" w15:done="0"/>
  <w15:commentEx w15:paraId="00000078" w15:done="0"/>
  <w15:commentEx w15:paraId="00000079" w15:done="0"/>
  <w15:commentEx w15:paraId="00000097" w15:done="0"/>
  <w15:commentEx w15:paraId="000000A3" w15:done="0"/>
  <w15:commentEx w15:paraId="00000092" w15:done="0"/>
  <w15:commentEx w15:paraId="00000093" w15:done="0"/>
  <w15:commentEx w15:paraId="00000081" w15:done="0"/>
  <w15:commentEx w15:paraId="000000BB" w15:done="0"/>
  <w15:commentEx w15:paraId="000000AC" w15:done="0"/>
  <w15:commentEx w15:paraId="2A3FDB4D" w15:done="0"/>
  <w15:commentEx w15:paraId="00000085" w15:done="0"/>
  <w15:commentEx w15:paraId="00000084" w15:done="0"/>
  <w15:commentEx w15:paraId="00000090" w15:done="0"/>
  <w15:commentEx w15:paraId="496E959D" w15:done="0"/>
  <w15:commentEx w15:paraId="0000008E" w15:done="0"/>
  <w15:commentEx w15:paraId="0000008F" w15:done="0"/>
  <w15:commentEx w15:paraId="00000082" w15:done="0"/>
  <w15:commentEx w15:paraId="15493CB9" w15:done="0"/>
  <w15:commentEx w15:paraId="000000AA" w15:done="0"/>
  <w15:commentEx w15:paraId="7673B952" w15:done="0"/>
  <w15:commentEx w15:paraId="00000096" w15:done="0"/>
  <w15:commentEx w15:paraId="0000007B" w15:done="0"/>
  <w15:commentEx w15:paraId="0000007F" w15:done="0"/>
  <w15:commentEx w15:paraId="0000007D" w15:done="0"/>
  <w15:commentEx w15:paraId="00000080" w15:done="0"/>
  <w15:commentEx w15:paraId="70E36A96" w15:done="0"/>
  <w15:commentEx w15:paraId="27453262" w15:paraIdParent="70E36A96" w15:done="0"/>
  <w15:commentEx w15:paraId="46514E5B" w15:paraIdParent="70E36A96" w15:done="0"/>
  <w15:commentEx w15:paraId="0000007C" w15:done="0"/>
  <w15:commentEx w15:paraId="000000A5" w15:done="0"/>
  <w15:commentEx w15:paraId="000000A6" w15:done="0"/>
  <w15:commentEx w15:paraId="000000A7" w15:done="0"/>
  <w15:commentEx w15:paraId="0000009F" w15:done="0"/>
  <w15:commentEx w15:paraId="000000A8" w15:done="0"/>
  <w15:commentEx w15:paraId="000000AD" w15:done="0"/>
  <w15:commentEx w15:paraId="00000094" w15:done="0"/>
  <w15:commentEx w15:paraId="00000095" w15:done="0"/>
  <w15:commentEx w15:paraId="000000A0" w15:done="0"/>
  <w15:commentEx w15:paraId="000000B9" w15:done="0"/>
  <w15:commentEx w15:paraId="50FA1841" w15:done="0"/>
  <w15:commentEx w15:paraId="00000091" w15:done="0"/>
  <w15:commentEx w15:paraId="0000009D" w15:done="0"/>
  <w15:commentEx w15:paraId="000000B7" w15:done="0"/>
  <w15:commentEx w15:paraId="0000009E" w15:done="0"/>
  <w15:commentEx w15:paraId="75B10A5D" w15:done="0"/>
  <w15:commentEx w15:paraId="00000099" w15:done="0"/>
  <w15:commentEx w15:paraId="0000009A" w15:done="0"/>
  <w15:commentEx w15:paraId="0000009B" w15:done="0"/>
  <w15:commentEx w15:paraId="0000008D" w15:done="0"/>
  <w15:commentEx w15:paraId="000000A2" w15:done="0"/>
  <w15:commentEx w15:paraId="1A575EE4" w15:done="0"/>
  <w15:commentEx w15:paraId="21EB9E06" w15:done="0"/>
  <w15:commentEx w15:paraId="11ADE4E3" w15:done="0"/>
  <w15:commentEx w15:paraId="5732863F" w15:done="0"/>
  <w15:commentEx w15:paraId="4854F80D" w15:done="0"/>
  <w15:commentEx w15:paraId="3DC69569" w15:done="0"/>
  <w15:commentEx w15:paraId="000000B8" w15:done="0"/>
  <w15:commentEx w15:paraId="1B2E3351" w15:done="0"/>
  <w15:commentEx w15:paraId="000000BA" w15:done="0"/>
  <w15:commentEx w15:paraId="072FEC63" w15:done="0"/>
  <w15:commentEx w15:paraId="000000A1" w15:done="0"/>
  <w15:commentEx w15:paraId="0000009C" w15:done="0"/>
  <w15:commentEx w15:paraId="000000A9" w15:done="0"/>
  <w15:commentEx w15:paraId="000000A4" w15:done="0"/>
  <w15:commentEx w15:paraId="000000B1" w15:done="0"/>
  <w15:commentEx w15:paraId="02606A5C" w15:done="0"/>
  <w15:commentEx w15:paraId="00000098" w15:done="0"/>
  <w15:commentEx w15:paraId="000000B3" w15:done="0"/>
  <w15:commentEx w15:paraId="000000B2" w15:done="0"/>
  <w15:commentEx w15:paraId="000000B4" w15:done="0"/>
  <w15:commentEx w15:paraId="000000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7E" w16cid:durableId="22864047"/>
  <w16cid:commentId w16cid:paraId="000000AE" w16cid:durableId="22864048"/>
  <w16cid:commentId w16cid:paraId="000000AF" w16cid:durableId="22864049"/>
  <w16cid:commentId w16cid:paraId="000000B0" w16cid:durableId="2286404A"/>
  <w16cid:commentId w16cid:paraId="00000086" w16cid:durableId="2286404B"/>
  <w16cid:commentId w16cid:paraId="00000087" w16cid:durableId="2286404C"/>
  <w16cid:commentId w16cid:paraId="00000088" w16cid:durableId="2286404D"/>
  <w16cid:commentId w16cid:paraId="00000089" w16cid:durableId="2286404E"/>
  <w16cid:commentId w16cid:paraId="0000008A" w16cid:durableId="2286404F"/>
  <w16cid:commentId w16cid:paraId="0000007A" w16cid:durableId="22864050"/>
  <w16cid:commentId w16cid:paraId="000000B5" w16cid:durableId="22864051"/>
  <w16cid:commentId w16cid:paraId="000000B6" w16cid:durableId="22864052"/>
  <w16cid:commentId w16cid:paraId="00000075" w16cid:durableId="22864053"/>
  <w16cid:commentId w16cid:paraId="00000078" w16cid:durableId="22864054"/>
  <w16cid:commentId w16cid:paraId="00000079" w16cid:durableId="22864055"/>
  <w16cid:commentId w16cid:paraId="00000097" w16cid:durableId="22864056"/>
  <w16cid:commentId w16cid:paraId="000000A3" w16cid:durableId="22864057"/>
  <w16cid:commentId w16cid:paraId="00000092" w16cid:durableId="22864058"/>
  <w16cid:commentId w16cid:paraId="00000093" w16cid:durableId="22864059"/>
  <w16cid:commentId w16cid:paraId="00000081" w16cid:durableId="2286405A"/>
  <w16cid:commentId w16cid:paraId="000000BB" w16cid:durableId="2286405B"/>
  <w16cid:commentId w16cid:paraId="000000AC" w16cid:durableId="2286405C"/>
  <w16cid:commentId w16cid:paraId="2A3FDB4D" w16cid:durableId="22864CA5"/>
  <w16cid:commentId w16cid:paraId="00000085" w16cid:durableId="2286405D"/>
  <w16cid:commentId w16cid:paraId="00000084" w16cid:durableId="2286405E"/>
  <w16cid:commentId w16cid:paraId="00000090" w16cid:durableId="2286405F"/>
  <w16cid:commentId w16cid:paraId="496E959D" w16cid:durableId="22864CCE"/>
  <w16cid:commentId w16cid:paraId="0000008E" w16cid:durableId="22864060"/>
  <w16cid:commentId w16cid:paraId="0000008F" w16cid:durableId="22864061"/>
  <w16cid:commentId w16cid:paraId="00000082" w16cid:durableId="22864062"/>
  <w16cid:commentId w16cid:paraId="15493CB9" w16cid:durableId="22864D0D"/>
  <w16cid:commentId w16cid:paraId="000000AA" w16cid:durableId="22864063"/>
  <w16cid:commentId w16cid:paraId="00000096" w16cid:durableId="22864064"/>
  <w16cid:commentId w16cid:paraId="0000007B" w16cid:durableId="22864065"/>
  <w16cid:commentId w16cid:paraId="0000007F" w16cid:durableId="22864066"/>
  <w16cid:commentId w16cid:paraId="0000007D" w16cid:durableId="22864067"/>
  <w16cid:commentId w16cid:paraId="00000080" w16cid:durableId="22864068"/>
  <w16cid:commentId w16cid:paraId="70E36A96" w16cid:durableId="22864D5A"/>
  <w16cid:commentId w16cid:paraId="27453262" w16cid:durableId="22864DFF"/>
  <w16cid:commentId w16cid:paraId="46514E5B" w16cid:durableId="22864E6A"/>
  <w16cid:commentId w16cid:paraId="0000007C" w16cid:durableId="22864069"/>
  <w16cid:commentId w16cid:paraId="000000A5" w16cid:durableId="2286406A"/>
  <w16cid:commentId w16cid:paraId="000000A6" w16cid:durableId="2286406B"/>
  <w16cid:commentId w16cid:paraId="000000A7" w16cid:durableId="2286406C"/>
  <w16cid:commentId w16cid:paraId="0000009F" w16cid:durableId="2286406D"/>
  <w16cid:commentId w16cid:paraId="000000A8" w16cid:durableId="2286406E"/>
  <w16cid:commentId w16cid:paraId="000000AD" w16cid:durableId="2286406F"/>
  <w16cid:commentId w16cid:paraId="00000094" w16cid:durableId="22864070"/>
  <w16cid:commentId w16cid:paraId="00000095" w16cid:durableId="22864071"/>
  <w16cid:commentId w16cid:paraId="000000A0" w16cid:durableId="22864072"/>
  <w16cid:commentId w16cid:paraId="000000B9" w16cid:durableId="22864073"/>
  <w16cid:commentId w16cid:paraId="50FA1841" w16cid:durableId="22864F92"/>
  <w16cid:commentId w16cid:paraId="00000091" w16cid:durableId="22864074"/>
  <w16cid:commentId w16cid:paraId="0000009D" w16cid:durableId="22864075"/>
  <w16cid:commentId w16cid:paraId="000000B7" w16cid:durableId="22864076"/>
  <w16cid:commentId w16cid:paraId="0000009E" w16cid:durableId="22864077"/>
  <w16cid:commentId w16cid:paraId="75B10A5D" w16cid:durableId="2286555F"/>
  <w16cid:commentId w16cid:paraId="00000099" w16cid:durableId="22864078"/>
  <w16cid:commentId w16cid:paraId="0000009A" w16cid:durableId="22864079"/>
  <w16cid:commentId w16cid:paraId="0000009B" w16cid:durableId="2286407A"/>
  <w16cid:commentId w16cid:paraId="0000008D" w16cid:durableId="2286407B"/>
  <w16cid:commentId w16cid:paraId="000000A2" w16cid:durableId="2286407C"/>
  <w16cid:commentId w16cid:paraId="1A575EE4" w16cid:durableId="228656A6"/>
  <w16cid:commentId w16cid:paraId="21EB9E06" w16cid:durableId="22865009"/>
  <w16cid:commentId w16cid:paraId="11ADE4E3" w16cid:durableId="2286571B"/>
  <w16cid:commentId w16cid:paraId="5732863F" w16cid:durableId="2286571A"/>
  <w16cid:commentId w16cid:paraId="4854F80D" w16cid:durableId="22865719"/>
  <w16cid:commentId w16cid:paraId="3DC69569" w16cid:durableId="22865718"/>
  <w16cid:commentId w16cid:paraId="000000B8" w16cid:durableId="2286407D"/>
  <w16cid:commentId w16cid:paraId="1B2E3351" w16cid:durableId="2286507F"/>
  <w16cid:commentId w16cid:paraId="000000BA" w16cid:durableId="2286407E"/>
  <w16cid:commentId w16cid:paraId="072FEC63" w16cid:durableId="22865A3D"/>
  <w16cid:commentId w16cid:paraId="000000A1" w16cid:durableId="2286407F"/>
  <w16cid:commentId w16cid:paraId="0000009C" w16cid:durableId="22864080"/>
  <w16cid:commentId w16cid:paraId="000000A9" w16cid:durableId="22864081"/>
  <w16cid:commentId w16cid:paraId="000000A4" w16cid:durableId="22864082"/>
  <w16cid:commentId w16cid:paraId="000000B1" w16cid:durableId="22864083"/>
  <w16cid:commentId w16cid:paraId="02606A5C" w16cid:durableId="22865B07"/>
  <w16cid:commentId w16cid:paraId="00000098" w16cid:durableId="22864084"/>
  <w16cid:commentId w16cid:paraId="000000B3" w16cid:durableId="22864085"/>
  <w16cid:commentId w16cid:paraId="000000B2" w16cid:durableId="22864086"/>
  <w16cid:commentId w16cid:paraId="000000B4" w16cid:durableId="22864087"/>
  <w16cid:commentId w16cid:paraId="000000AB" w16cid:durableId="228640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83774" w14:textId="77777777" w:rsidR="003E39EB" w:rsidRDefault="003E39EB">
      <w:pPr>
        <w:spacing w:line="240" w:lineRule="auto"/>
      </w:pPr>
      <w:r>
        <w:separator/>
      </w:r>
    </w:p>
  </w:endnote>
  <w:endnote w:type="continuationSeparator" w:id="0">
    <w:p w14:paraId="5E347AA3" w14:textId="77777777" w:rsidR="003E39EB" w:rsidRDefault="003E39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205A4" w14:textId="77777777" w:rsidR="003E39EB" w:rsidRDefault="003E39EB">
      <w:pPr>
        <w:spacing w:line="240" w:lineRule="auto"/>
      </w:pPr>
      <w:r>
        <w:separator/>
      </w:r>
    </w:p>
  </w:footnote>
  <w:footnote w:type="continuationSeparator" w:id="0">
    <w:p w14:paraId="0681190C" w14:textId="77777777" w:rsidR="003E39EB" w:rsidRDefault="003E39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F" w14:textId="77777777" w:rsidR="00C36FE1" w:rsidRDefault="006A387B">
    <w:r>
      <w:t xml:space="preserve">From: </w:t>
    </w:r>
    <w:hyperlink r:id="rId1">
      <w:r>
        <w:rPr>
          <w:color w:val="1155CC"/>
          <w:u w:val="single"/>
        </w:rPr>
        <w:t>https://wiki.p2pfoundation.net/Peer_Production_License</w:t>
      </w:r>
    </w:hyperlink>
  </w:p>
  <w:p w14:paraId="00000070" w14:textId="77777777" w:rsidR="00C36FE1" w:rsidRDefault="006A387B">
    <w:r>
      <w:t xml:space="preserve">Retort: </w:t>
    </w:r>
    <w:hyperlink r:id="rId2">
      <w:r>
        <w:rPr>
          <w:color w:val="1155CC"/>
          <w:u w:val="single"/>
        </w:rPr>
        <w:t>http://peerproduction.net/issues/issue-4-value-and-currency/invited-comments/between-copyleft-and-copyfarleft-advance-reciprocity-for-the-commons/</w:t>
      </w:r>
    </w:hyperlink>
  </w:p>
  <w:p w14:paraId="00000071" w14:textId="77777777" w:rsidR="00C36FE1" w:rsidRDefault="00C36FE1"/>
  <w:p w14:paraId="00000072" w14:textId="77777777" w:rsidR="00C36FE1" w:rsidRDefault="006A387B">
    <w:r>
      <w:t>Interesting thoughts from Nathan Schneider:</w:t>
    </w:r>
    <w:hyperlink r:id="rId3">
      <w:r>
        <w:rPr>
          <w:color w:val="1155CC"/>
          <w:u w:val="single"/>
        </w:rPr>
        <w:t>https://modelviewculture.com/pieces/the-culture-war-in-open-source-is-on</w:t>
      </w:r>
    </w:hyperlink>
  </w:p>
  <w:p w14:paraId="00000073" w14:textId="77777777" w:rsidR="00C36FE1" w:rsidRDefault="00C36FE1"/>
  <w:p w14:paraId="00000074" w14:textId="77777777" w:rsidR="00C36FE1" w:rsidRDefault="006A387B">
    <w:r>
      <w:rPr>
        <w:b/>
        <w:color w:val="4A4A4A"/>
        <w:sz w:val="27"/>
        <w:szCs w:val="27"/>
      </w:rPr>
      <w:t>Commons Based Reciprocity Licenses</w:t>
    </w:r>
    <w:r>
      <w:rPr>
        <w:color w:val="4A4A4A"/>
        <w:sz w:val="27"/>
        <w:szCs w:val="27"/>
      </w:rPr>
      <w:t xml:space="preserve"> (or “</w:t>
    </w:r>
    <w:proofErr w:type="spellStart"/>
    <w:r>
      <w:rPr>
        <w:color w:val="4A4A4A"/>
        <w:sz w:val="27"/>
        <w:szCs w:val="27"/>
      </w:rPr>
      <w:t>CopyFair</w:t>
    </w:r>
    <w:proofErr w:type="spellEnd"/>
    <w:r>
      <w:rPr>
        <w:color w:val="4A4A4A"/>
        <w:sz w:val="27"/>
        <w:szCs w:val="27"/>
      </w:rPr>
      <w:t>” licenses) provide for the free use and unimpeded commercialization of licensed material within the Commons while resisting its non-reciprocal appropriation by for-profit driven entities, unless those entities contribute to the Commons by way of licensing fees or other means.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6FCA"/>
    <w:multiLevelType w:val="multilevel"/>
    <w:tmpl w:val="BC1E6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A36B48"/>
    <w:multiLevelType w:val="multilevel"/>
    <w:tmpl w:val="054EDE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8D3F13"/>
    <w:multiLevelType w:val="multilevel"/>
    <w:tmpl w:val="E43ED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BA0D64"/>
    <w:multiLevelType w:val="multilevel"/>
    <w:tmpl w:val="D1703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3619DF"/>
    <w:multiLevelType w:val="multilevel"/>
    <w:tmpl w:val="5AFA7F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4"/>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es adjovu">
    <w15:presenceInfo w15:providerId="None" w15:userId="charles adjov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FE1"/>
    <w:rsid w:val="000041B0"/>
    <w:rsid w:val="00007D42"/>
    <w:rsid w:val="00041227"/>
    <w:rsid w:val="000970E5"/>
    <w:rsid w:val="000C1AD6"/>
    <w:rsid w:val="000E037F"/>
    <w:rsid w:val="00187631"/>
    <w:rsid w:val="00196810"/>
    <w:rsid w:val="001C0667"/>
    <w:rsid w:val="001C6400"/>
    <w:rsid w:val="001E4BEF"/>
    <w:rsid w:val="002255A0"/>
    <w:rsid w:val="0026407F"/>
    <w:rsid w:val="00311325"/>
    <w:rsid w:val="00382D38"/>
    <w:rsid w:val="003E39EB"/>
    <w:rsid w:val="003E4025"/>
    <w:rsid w:val="004337D8"/>
    <w:rsid w:val="00453FD9"/>
    <w:rsid w:val="005317C4"/>
    <w:rsid w:val="005D3A0C"/>
    <w:rsid w:val="005E039E"/>
    <w:rsid w:val="00610D28"/>
    <w:rsid w:val="006A387B"/>
    <w:rsid w:val="006D4C06"/>
    <w:rsid w:val="006F3DC4"/>
    <w:rsid w:val="00717B6F"/>
    <w:rsid w:val="007674DE"/>
    <w:rsid w:val="00797454"/>
    <w:rsid w:val="007D413F"/>
    <w:rsid w:val="00840256"/>
    <w:rsid w:val="008B0BA7"/>
    <w:rsid w:val="008D1B08"/>
    <w:rsid w:val="0091659E"/>
    <w:rsid w:val="00925AE0"/>
    <w:rsid w:val="009926F5"/>
    <w:rsid w:val="009B53AA"/>
    <w:rsid w:val="00B9260D"/>
    <w:rsid w:val="00C117D6"/>
    <w:rsid w:val="00C36FE1"/>
    <w:rsid w:val="00C4286D"/>
    <w:rsid w:val="00C6462A"/>
    <w:rsid w:val="00C92CE6"/>
    <w:rsid w:val="00CA75D9"/>
    <w:rsid w:val="00CF24EE"/>
    <w:rsid w:val="00D55841"/>
    <w:rsid w:val="00D65B61"/>
    <w:rsid w:val="00D75780"/>
    <w:rsid w:val="00DE1B47"/>
    <w:rsid w:val="00EE0373"/>
    <w:rsid w:val="00F90147"/>
    <w:rsid w:val="00FC1552"/>
    <w:rsid w:val="00FE5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E538"/>
  <w15:docId w15:val="{0388B05E-9157-494B-AF0F-48E4B571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558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8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E4025"/>
    <w:rPr>
      <w:b/>
      <w:bCs/>
    </w:rPr>
  </w:style>
  <w:style w:type="character" w:customStyle="1" w:styleId="CommentSubjectChar">
    <w:name w:val="Comment Subject Char"/>
    <w:basedOn w:val="CommentTextChar"/>
    <w:link w:val="CommentSubject"/>
    <w:uiPriority w:val="99"/>
    <w:semiHidden/>
    <w:rsid w:val="003E4025"/>
    <w:rPr>
      <w:b/>
      <w:bCs/>
      <w:sz w:val="20"/>
      <w:szCs w:val="20"/>
    </w:rPr>
  </w:style>
  <w:style w:type="paragraph" w:styleId="ListParagraph">
    <w:name w:val="List Paragraph"/>
    <w:basedOn w:val="Normal"/>
    <w:uiPriority w:val="34"/>
    <w:qFormat/>
    <w:rsid w:val="00531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_rels/header1.xml.rels><?xml version="1.0" encoding="UTF-8" standalone="yes"?>
<Relationships xmlns="http://schemas.openxmlformats.org/package/2006/relationships"><Relationship Id="rId3" Type="http://schemas.openxmlformats.org/officeDocument/2006/relationships/hyperlink" Target="https://modelviewculture.com/pieces/the-culture-war-in-open-source-is-on" TargetMode="External"/><Relationship Id="rId2" Type="http://schemas.openxmlformats.org/officeDocument/2006/relationships/hyperlink" Target="http://peerproduction.net/issues/issue-4-value-and-currency/invited-comments/between-copyleft-and-copyfarleft-advance-reciprocity-for-the-commons/" TargetMode="External"/><Relationship Id="rId1" Type="http://schemas.openxmlformats.org/officeDocument/2006/relationships/hyperlink" Target="https://wiki.p2pfoundation.net/Peer_Production_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16</Pages>
  <Words>4657</Words>
  <Characters>26548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adjovu</cp:lastModifiedBy>
  <cp:revision>6</cp:revision>
  <dcterms:created xsi:type="dcterms:W3CDTF">2020-06-08T00:34:00Z</dcterms:created>
  <dcterms:modified xsi:type="dcterms:W3CDTF">2020-06-08T01:07:00Z</dcterms:modified>
</cp:coreProperties>
</file>